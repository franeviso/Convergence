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FBCF" w14:textId="1ECFFA17" w:rsidR="0084277F" w:rsidRPr="0084277F" w:rsidRDefault="0084277F">
      <w:pPr>
        <w:pStyle w:val="NormalWeb"/>
        <w:spacing w:line="480" w:lineRule="auto"/>
        <w:ind w:firstLine="720"/>
        <w:jc w:val="both"/>
        <w:rPr>
          <w:b/>
          <w:bCs/>
        </w:rPr>
        <w:pPrChange w:id="0" w:author="Irina Barros" w:date="2019-10-18T00:25:00Z">
          <w:pPr>
            <w:pStyle w:val="NormalWeb"/>
            <w:spacing w:line="480" w:lineRule="auto"/>
            <w:ind w:firstLine="360"/>
            <w:jc w:val="both"/>
          </w:pPr>
        </w:pPrChange>
      </w:pPr>
      <w:r>
        <w:rPr>
          <w:b/>
          <w:bCs/>
        </w:rPr>
        <w:t>Discussion</w:t>
      </w:r>
    </w:p>
    <w:p w14:paraId="007C4A59" w14:textId="5431F493" w:rsidR="00D37C00" w:rsidRDefault="00D37C00">
      <w:pPr>
        <w:pStyle w:val="NormalWeb"/>
        <w:spacing w:line="480" w:lineRule="auto"/>
        <w:ind w:firstLine="720"/>
        <w:jc w:val="both"/>
        <w:rPr>
          <w:ins w:id="1" w:author="Irina Barros" w:date="2019-10-17T23:17:00Z"/>
        </w:rPr>
        <w:pPrChange w:id="2" w:author="Irina Barros" w:date="2019-10-18T00:25:00Z">
          <w:pPr>
            <w:pStyle w:val="NormalWeb"/>
            <w:spacing w:line="480" w:lineRule="auto"/>
            <w:ind w:firstLine="360"/>
            <w:jc w:val="both"/>
          </w:pPr>
        </w:pPrChange>
      </w:pPr>
      <w:ins w:id="3" w:author="Irina Barros" w:date="2019-10-17T23:10:00Z">
        <w:r>
          <w:t xml:space="preserve">Until today many efforts have been made trying to understand how </w:t>
        </w:r>
      </w:ins>
      <w:ins w:id="4" w:author="Irina Barros" w:date="2019-10-17T23:13:00Z">
        <w:r>
          <w:t xml:space="preserve">species interactions </w:t>
        </w:r>
      </w:ins>
      <w:ins w:id="5" w:author="Irina Barros" w:date="2019-10-17T23:10:00Z">
        <w:r>
          <w:t>shape traits</w:t>
        </w:r>
      </w:ins>
      <w:ins w:id="6" w:author="Irina Barros" w:date="2019-10-17T23:14:00Z">
        <w:r>
          <w:t xml:space="preserve"> evolution</w:t>
        </w:r>
      </w:ins>
      <w:ins w:id="7" w:author="Irina Barros" w:date="2019-10-17T23:15:00Z">
        <w:r>
          <w:t>, h</w:t>
        </w:r>
      </w:ins>
      <w:ins w:id="8" w:author="Irina Barros" w:date="2019-10-17T23:11:00Z">
        <w:r>
          <w:t>owever most studies ha</w:t>
        </w:r>
      </w:ins>
      <w:ins w:id="9" w:author="Irina Barros" w:date="2019-10-17T23:15:00Z">
        <w:r>
          <w:t>ve</w:t>
        </w:r>
      </w:ins>
      <w:ins w:id="10" w:author="Irina Barros" w:date="2019-10-17T23:11:00Z">
        <w:r>
          <w:t xml:space="preserve"> focused on a pair of species. </w:t>
        </w:r>
      </w:ins>
      <w:ins w:id="11" w:author="Irina Barros" w:date="2019-10-17T23:14:00Z">
        <w:r>
          <w:t>Recently, both empirical and theoretical studies</w:t>
        </w:r>
      </w:ins>
      <w:ins w:id="12" w:author="Irina Barros" w:date="2019-10-17T23:15:00Z">
        <w:r>
          <w:t xml:space="preserve"> </w:t>
        </w:r>
      </w:ins>
      <w:ins w:id="13" w:author="Irina Barros" w:date="2019-10-17T23:16:00Z">
        <w:r>
          <w:t xml:space="preserve">have </w:t>
        </w:r>
      </w:ins>
      <w:ins w:id="14" w:author="Irina Barros" w:date="2019-10-17T23:29:00Z">
        <w:r w:rsidR="004A1434">
          <w:t>paid</w:t>
        </w:r>
      </w:ins>
      <w:ins w:id="15" w:author="Irina Barros" w:date="2019-10-17T23:16:00Z">
        <w:r>
          <w:t xml:space="preserve"> </w:t>
        </w:r>
      </w:ins>
      <w:ins w:id="16" w:author="Irina Barros" w:date="2019-10-17T23:26:00Z">
        <w:r w:rsidR="00315A7F">
          <w:t xml:space="preserve">more </w:t>
        </w:r>
      </w:ins>
      <w:ins w:id="17" w:author="Irina Barros" w:date="2019-10-17T23:16:00Z">
        <w:r>
          <w:t xml:space="preserve">attention on the role </w:t>
        </w:r>
      </w:ins>
      <w:ins w:id="18" w:author="Irina Barros" w:date="2019-10-17T23:17:00Z">
        <w:r>
          <w:t>that multispecies interaction</w:t>
        </w:r>
        <w:r w:rsidR="00291767">
          <w:t xml:space="preserve"> networks</w:t>
        </w:r>
      </w:ins>
      <w:ins w:id="19" w:author="Irina Barros" w:date="2019-10-17T23:28:00Z">
        <w:r w:rsidR="004A1434">
          <w:t xml:space="preserve"> play</w:t>
        </w:r>
      </w:ins>
      <w:ins w:id="20" w:author="Irina Barros" w:date="2019-10-17T23:29:00Z">
        <w:r w:rsidR="004A1434">
          <w:t xml:space="preserve"> </w:t>
        </w:r>
      </w:ins>
      <w:ins w:id="21" w:author="Irina Barros" w:date="2019-10-17T23:17:00Z">
        <w:r w:rsidR="00291767">
          <w:t xml:space="preserve">in shaping trait evolution </w:t>
        </w:r>
      </w:ins>
      <w:ins w:id="22" w:author="Irina Barros" w:date="2019-10-17T23:18:00Z">
        <w:r w:rsidR="00291767">
          <w:t>(</w:t>
        </w:r>
        <w:r w:rsidR="00291767">
          <w:rPr>
            <w:i/>
            <w:iCs/>
          </w:rPr>
          <w:t>e.g</w:t>
        </w:r>
        <w:commentRangeStart w:id="23"/>
        <w:r w:rsidR="00291767">
          <w:rPr>
            <w:i/>
            <w:iCs/>
          </w:rPr>
          <w:t>.</w:t>
        </w:r>
        <w:r w:rsidR="00291767">
          <w:t xml:space="preserve"> Andreazzi et al., 2017</w:t>
        </w:r>
      </w:ins>
      <w:commentRangeEnd w:id="23"/>
      <w:ins w:id="24" w:author="Irina Barros" w:date="2019-10-18T11:17:00Z">
        <w:r w:rsidR="00D93B0D">
          <w:rPr>
            <w:rStyle w:val="CommentReference"/>
            <w:rFonts w:asciiTheme="minorHAnsi" w:eastAsiaTheme="minorHAnsi" w:hAnsiTheme="minorHAnsi" w:cstheme="minorBidi"/>
          </w:rPr>
          <w:commentReference w:id="23"/>
        </w:r>
      </w:ins>
      <w:ins w:id="25" w:author="Irina Barros" w:date="2019-10-17T23:18:00Z">
        <w:r w:rsidR="00291767">
          <w:t xml:space="preserve">, </w:t>
        </w:r>
      </w:ins>
      <w:commentRangeStart w:id="26"/>
      <w:ins w:id="27" w:author="Irina Barros" w:date="2019-10-17T23:25:00Z">
        <w:r w:rsidR="00291767">
          <w:t>Moré et al. 2018</w:t>
        </w:r>
        <w:commentRangeEnd w:id="26"/>
        <w:r w:rsidR="00291767">
          <w:rPr>
            <w:rStyle w:val="CommentReference"/>
            <w:rFonts w:asciiTheme="minorHAnsi" w:eastAsiaTheme="minorHAnsi" w:hAnsiTheme="minorHAnsi" w:cstheme="minorBidi"/>
          </w:rPr>
          <w:commentReference w:id="26"/>
        </w:r>
      </w:ins>
      <w:ins w:id="28" w:author="Irina Barros" w:date="2019-10-17T23:26:00Z">
        <w:r w:rsidR="00315A7F">
          <w:t>)</w:t>
        </w:r>
      </w:ins>
      <w:ins w:id="29" w:author="Irina Barros" w:date="2019-10-17T23:17:00Z">
        <w:r w:rsidR="00291767">
          <w:t>.</w:t>
        </w:r>
      </w:ins>
      <w:ins w:id="30" w:author="Irina Barros" w:date="2019-10-18T00:00:00Z">
        <w:r w:rsidR="008D79F1">
          <w:t xml:space="preserve"> </w:t>
        </w:r>
      </w:ins>
      <w:ins w:id="31" w:author="Irina Barros" w:date="2019-10-18T11:03:00Z">
        <w:r w:rsidR="00557EEA">
          <w:t>Gu</w:t>
        </w:r>
      </w:ins>
      <w:ins w:id="32" w:author="Irina Barros" w:date="2019-10-18T11:04:00Z">
        <w:r w:rsidR="00557EEA">
          <w:t xml:space="preserve">imarães et al (2017), for example, </w:t>
        </w:r>
      </w:ins>
      <w:ins w:id="33" w:author="Irina Barros" w:date="2019-10-18T11:05:00Z">
        <w:r w:rsidR="00557EEA" w:rsidRPr="00557EEA">
          <w:t>using a mathematical model and numerical simulations, showed that in multiple-partner mutualisms, such as pollination and seed-dispersal, indirect coevolutionary effects play a great role in shaping species traits throughout ecological networks.</w:t>
        </w:r>
      </w:ins>
      <w:ins w:id="34" w:author="Irina Barros" w:date="2019-10-18T11:06:00Z">
        <w:r w:rsidR="00557EEA">
          <w:t xml:space="preserve"> </w:t>
        </w:r>
      </w:ins>
      <w:ins w:id="35" w:author="Irina Barros" w:date="2019-10-18T00:03:00Z">
        <w:r w:rsidR="009918CF" w:rsidRPr="00557EEA">
          <w:rPr>
            <w:rPrChange w:id="36" w:author="Irina Barros" w:date="2019-10-18T11:07:00Z">
              <w:rPr>
                <w:highlight w:val="yellow"/>
              </w:rPr>
            </w:rPrChange>
          </w:rPr>
          <w:t>Nevertheless</w:t>
        </w:r>
      </w:ins>
      <w:ins w:id="37" w:author="Irina Barros" w:date="2019-10-18T00:00:00Z">
        <w:r w:rsidR="008D79F1" w:rsidRPr="00557EEA">
          <w:t xml:space="preserve">, </w:t>
        </w:r>
      </w:ins>
      <w:ins w:id="38" w:author="Irina Barros" w:date="2019-10-18T11:07:00Z">
        <w:r w:rsidR="00557EEA">
          <w:t>most of this studied used a fixed net</w:t>
        </w:r>
      </w:ins>
      <w:ins w:id="39" w:author="Irina Barros" w:date="2019-10-18T11:08:00Z">
        <w:r w:rsidR="00557EEA">
          <w:t xml:space="preserve">work structure and </w:t>
        </w:r>
      </w:ins>
      <w:ins w:id="40" w:author="Irina Barros" w:date="2019-10-18T11:09:00Z">
        <w:r w:rsidR="00557EEA">
          <w:t>did not consider other aspects</w:t>
        </w:r>
      </w:ins>
      <w:ins w:id="41" w:author="Irina Barros" w:date="2019-10-18T11:11:00Z">
        <w:r w:rsidR="00557EEA">
          <w:t>, such as genetic components.</w:t>
        </w:r>
      </w:ins>
      <w:ins w:id="42" w:author="Irina Barros" w:date="2019-10-17T23:17:00Z">
        <w:r w:rsidR="00291767">
          <w:t xml:space="preserve"> </w:t>
        </w:r>
      </w:ins>
      <w:ins w:id="43" w:author="Irina Barros" w:date="2019-10-17T23:30:00Z">
        <w:r w:rsidR="004A1434">
          <w:t>Our model</w:t>
        </w:r>
      </w:ins>
      <w:ins w:id="44" w:author="Irina Barros" w:date="2019-10-17T23:31:00Z">
        <w:r w:rsidR="004A1434">
          <w:t>, by considering ecological dynamics, mating preferences and genetic components, give a ste</w:t>
        </w:r>
      </w:ins>
      <w:ins w:id="45" w:author="Irina Barros" w:date="2019-10-17T23:32:00Z">
        <w:r w:rsidR="004A1434">
          <w:t xml:space="preserve">p </w:t>
        </w:r>
      </w:ins>
      <w:ins w:id="46" w:author="Irina Barros" w:date="2019-10-18T00:26:00Z">
        <w:r w:rsidR="005B36D0">
          <w:t>towards</w:t>
        </w:r>
      </w:ins>
      <w:ins w:id="47" w:author="Irina Barros" w:date="2019-10-17T23:32:00Z">
        <w:r w:rsidR="004A1434">
          <w:t xml:space="preserve"> </w:t>
        </w:r>
      </w:ins>
      <w:ins w:id="48" w:author="Irina Barros" w:date="2019-10-18T00:26:00Z">
        <w:r w:rsidR="005B36D0">
          <w:t xml:space="preserve">in the comprehension </w:t>
        </w:r>
      </w:ins>
      <w:ins w:id="49" w:author="Irina Barros" w:date="2019-10-18T00:27:00Z">
        <w:r w:rsidR="005B36D0">
          <w:t>of</w:t>
        </w:r>
      </w:ins>
      <w:ins w:id="50" w:author="Irina Barros" w:date="2019-10-17T23:33:00Z">
        <w:r w:rsidR="004A1434">
          <w:t xml:space="preserve"> the drivers of multispecific coevolution</w:t>
        </w:r>
      </w:ins>
      <w:ins w:id="51" w:author="Irina Barros" w:date="2019-10-17T23:35:00Z">
        <w:r w:rsidR="004A1434">
          <w:t xml:space="preserve"> dynamics</w:t>
        </w:r>
      </w:ins>
      <w:ins w:id="52" w:author="Irina Barros" w:date="2019-10-17T23:33:00Z">
        <w:r w:rsidR="004A1434">
          <w:t xml:space="preserve"> </w:t>
        </w:r>
      </w:ins>
      <w:ins w:id="53" w:author="Irina Barros" w:date="2019-10-18T19:39:00Z">
        <w:r w:rsidR="009D7741">
          <w:t xml:space="preserve">an community assembly </w:t>
        </w:r>
      </w:ins>
      <w:ins w:id="54" w:author="Irina Barros" w:date="2019-10-17T23:33:00Z">
        <w:r w:rsidR="004A1434">
          <w:t xml:space="preserve">in </w:t>
        </w:r>
      </w:ins>
      <w:ins w:id="55" w:author="Irina Barros" w:date="2019-10-18T19:39:00Z">
        <w:r w:rsidR="009D7741">
          <w:t>mutualistic networks</w:t>
        </w:r>
      </w:ins>
      <w:ins w:id="56" w:author="Irina Barros" w:date="2019-10-18T11:13:00Z">
        <w:r w:rsidR="00557EEA">
          <w:t xml:space="preserve">. </w:t>
        </w:r>
      </w:ins>
    </w:p>
    <w:p w14:paraId="3BC32568" w14:textId="6F57B8EC" w:rsidR="00AB2CE7" w:rsidDel="004A1434" w:rsidRDefault="0084277F">
      <w:pPr>
        <w:pStyle w:val="NormalWeb"/>
        <w:spacing w:line="480" w:lineRule="auto"/>
        <w:ind w:firstLine="720"/>
        <w:jc w:val="both"/>
        <w:rPr>
          <w:del w:id="57" w:author="Irina Barros" w:date="2019-10-17T23:36:00Z"/>
        </w:rPr>
        <w:pPrChange w:id="58" w:author="Irina Barros" w:date="2019-10-18T00:25:00Z">
          <w:pPr>
            <w:pStyle w:val="NormalWeb"/>
            <w:spacing w:line="480" w:lineRule="auto"/>
            <w:ind w:firstLine="360"/>
            <w:jc w:val="both"/>
          </w:pPr>
        </w:pPrChange>
      </w:pPr>
      <w:del w:id="59" w:author="Irina Barros" w:date="2019-10-17T22:54:00Z">
        <w:r w:rsidDel="00231FB6">
          <w:delText>M</w:delText>
        </w:r>
      </w:del>
      <w:del w:id="60" w:author="Irina Barros" w:date="2019-10-17T23:36:00Z">
        <w:r w:rsidDel="004A1434">
          <w:delText xml:space="preserve">ultispecific coevolution </w:delText>
        </w:r>
      </w:del>
      <w:del w:id="61" w:author="Irina Barros" w:date="2019-10-17T22:59:00Z">
        <w:r w:rsidDel="00A8700F">
          <w:delText>has been</w:delText>
        </w:r>
      </w:del>
      <w:del w:id="62" w:author="Irina Barros" w:date="2019-10-17T23:36:00Z">
        <w:r w:rsidDel="004A1434">
          <w:delText xml:space="preserve"> poorly </w:delText>
        </w:r>
      </w:del>
      <w:del w:id="63" w:author="Irina Barros" w:date="2019-10-17T22:54:00Z">
        <w:r w:rsidDel="00231FB6">
          <w:delText xml:space="preserve">studied </w:delText>
        </w:r>
      </w:del>
      <w:del w:id="64" w:author="Irina Barros" w:date="2019-10-17T22:57:00Z">
        <w:r w:rsidDel="00A8700F">
          <w:delText xml:space="preserve">so far due to its complexity, which involves numerous processes and mechanisms in the ecology and evolution of species interaction networks. </w:delText>
        </w:r>
      </w:del>
      <w:del w:id="65" w:author="Irina Barros" w:date="2019-10-17T22:59:00Z">
        <w:r w:rsidDel="00A8700F">
          <w:delText>Nevertheless, t</w:delText>
        </w:r>
      </w:del>
      <w:del w:id="66" w:author="Irina Barros" w:date="2019-10-17T23:36:00Z">
        <w:r w:rsidDel="004A1434">
          <w:delText xml:space="preserve">here is accumulating empirical data </w:delText>
        </w:r>
      </w:del>
      <w:del w:id="67" w:author="Irina Barros" w:date="2019-10-17T22:59:00Z">
        <w:r w:rsidDel="00A8700F">
          <w:delText xml:space="preserve">(REFS) </w:delText>
        </w:r>
      </w:del>
      <w:del w:id="68" w:author="Irina Barros" w:date="2019-10-17T23:36:00Z">
        <w:r w:rsidDel="004A1434">
          <w:delText xml:space="preserve">for and increasing interest in understanding </w:delText>
        </w:r>
      </w:del>
      <w:del w:id="69" w:author="Irina Barros" w:date="2019-10-17T23:33:00Z">
        <w:r w:rsidDel="004A1434">
          <w:delText>the drivers of multispecific coevolution in ecological communities (REFS). .</w:delText>
        </w:r>
      </w:del>
      <w:del w:id="70" w:author="Irina Barros" w:date="2019-10-17T23:30:00Z">
        <w:r w:rsidDel="004A1434">
          <w:delText xml:space="preserve"> Our model comes closer to observed patterns of complementarity and convergence in the plant-hummingbird community than previous models</w:delText>
        </w:r>
      </w:del>
      <w:del w:id="71" w:author="Irina Barros" w:date="2019-10-17T23:33:00Z">
        <w:r w:rsidDel="004A1434">
          <w:delText>.</w:delText>
        </w:r>
      </w:del>
    </w:p>
    <w:p w14:paraId="38C01FA3" w14:textId="29B9C7D4" w:rsidR="0084277F" w:rsidDel="005B36D0" w:rsidRDefault="0084277F" w:rsidP="005B36D0">
      <w:pPr>
        <w:spacing w:before="100" w:beforeAutospacing="1" w:after="100" w:afterAutospacing="1" w:line="480" w:lineRule="auto"/>
        <w:ind w:firstLine="720"/>
        <w:jc w:val="both"/>
        <w:rPr>
          <w:del w:id="72" w:author="Irina Barros" w:date="2019-10-18T00:25:00Z"/>
          <w:rFonts w:ascii="LMRoman12" w:eastAsia="Times New Roman" w:hAnsi="LMRoman12" w:cs="Times New Roman"/>
        </w:rPr>
      </w:pPr>
      <w:r w:rsidRPr="0084277F">
        <w:rPr>
          <w:rFonts w:ascii="Times New Roman" w:eastAsia="Times New Roman" w:hAnsi="Times New Roman" w:cs="Times New Roman" w:hint="cs"/>
          <w:b/>
          <w:bCs/>
        </w:rPr>
        <w:t xml:space="preserve">The evolution of convergence and complementarity </w:t>
      </w:r>
      <w:ins w:id="73" w:author="Irina Barros" w:date="2019-10-17T23:42:00Z">
        <w:r w:rsidR="00F43ED3">
          <w:rPr>
            <w:rFonts w:ascii="Times New Roman" w:eastAsia="Times New Roman" w:hAnsi="Times New Roman" w:cs="Times New Roman"/>
            <w:b/>
            <w:bCs/>
          </w:rPr>
          <w:t xml:space="preserve">in mutualistic network </w:t>
        </w:r>
      </w:ins>
    </w:p>
    <w:p w14:paraId="5733CC8E" w14:textId="77777777" w:rsidR="005B36D0" w:rsidRDefault="005B36D0">
      <w:pPr>
        <w:spacing w:before="100" w:beforeAutospacing="1" w:after="100" w:afterAutospacing="1" w:line="480" w:lineRule="auto"/>
        <w:ind w:firstLine="720"/>
        <w:jc w:val="both"/>
        <w:rPr>
          <w:ins w:id="74" w:author="Irina Barros" w:date="2019-10-18T00:25:00Z"/>
          <w:rFonts w:ascii="Times New Roman" w:eastAsia="Times New Roman" w:hAnsi="Times New Roman" w:cs="Times New Roman"/>
          <w:b/>
          <w:bCs/>
        </w:rPr>
        <w:pPrChange w:id="75" w:author="Irina Barros" w:date="2019-10-18T00:25:00Z">
          <w:pPr>
            <w:spacing w:before="100" w:beforeAutospacing="1" w:after="100" w:afterAutospacing="1" w:line="480" w:lineRule="auto"/>
            <w:ind w:firstLine="360"/>
            <w:jc w:val="both"/>
          </w:pPr>
        </w:pPrChange>
      </w:pPr>
    </w:p>
    <w:p w14:paraId="7C33F6B7" w14:textId="33E1B00A" w:rsidR="0084277F" w:rsidRDefault="0084277F">
      <w:pPr>
        <w:spacing w:before="100" w:beforeAutospacing="1" w:after="100" w:afterAutospacing="1" w:line="480" w:lineRule="auto"/>
        <w:ind w:firstLine="720"/>
        <w:jc w:val="both"/>
        <w:rPr>
          <w:ins w:id="76" w:author="Irina Barros" w:date="2019-10-18T00:25:00Z"/>
          <w:rFonts w:ascii="LMRoman12" w:eastAsia="Times New Roman" w:hAnsi="LMRoman12" w:cs="Times New Roman"/>
        </w:rPr>
        <w:pPrChange w:id="77" w:author="Irina Barros" w:date="2019-10-18T00:25:00Z">
          <w:pPr>
            <w:spacing w:before="100" w:beforeAutospacing="1" w:after="100" w:afterAutospacing="1" w:line="480" w:lineRule="auto"/>
            <w:ind w:firstLine="360"/>
            <w:jc w:val="both"/>
          </w:pPr>
        </w:pPrChange>
      </w:pPr>
      <w:r w:rsidRPr="0084277F">
        <w:rPr>
          <w:rFonts w:ascii="LMRoman12" w:eastAsia="Times New Roman" w:hAnsi="LMRoman12" w:cs="Times New Roman"/>
        </w:rPr>
        <w:t>Previous studies have argued that evolutionary convergence is the product of multispecific coevolutionary processes (’diffuse coevolution’)</w:t>
      </w:r>
      <w:ins w:id="78" w:author="Irina Barros" w:date="2019-10-18T00:22:00Z">
        <w:r w:rsidR="005B36D0">
          <w:rPr>
            <w:rFonts w:ascii="LMRoman12" w:eastAsia="Times New Roman" w:hAnsi="LMRoman12" w:cs="Times New Roman"/>
          </w:rPr>
          <w:t xml:space="preserve"> </w:t>
        </w:r>
      </w:ins>
      <w:r w:rsidRPr="0084277F">
        <w:rPr>
          <w:rFonts w:ascii="LMRoman12" w:eastAsia="Times New Roman" w:hAnsi="LMRoman12" w:cs="Times New Roman"/>
        </w:rPr>
        <w:t>(Janzen, 1980; Thompson and Cunningham, 2002; Jordano et al., 2003; Bascompte and Jordano, 2007) and</w:t>
      </w:r>
      <w:ins w:id="79" w:author="Irina Barros" w:date="2019-10-17T23:46:00Z">
        <w:r w:rsidR="00F43ED3">
          <w:rPr>
            <w:rFonts w:ascii="LMRoman12" w:eastAsia="Times New Roman" w:hAnsi="LMRoman12" w:cs="Times New Roman"/>
          </w:rPr>
          <w:t>,</w:t>
        </w:r>
      </w:ins>
      <w:r w:rsidRPr="0084277F">
        <w:rPr>
          <w:rFonts w:ascii="LMRoman12" w:eastAsia="Times New Roman" w:hAnsi="LMRoman12" w:cs="Times New Roman"/>
        </w:rPr>
        <w:t xml:space="preserve"> therefore</w:t>
      </w:r>
      <w:ins w:id="80" w:author="Irina Barros" w:date="2019-10-17T23:47:00Z">
        <w:r w:rsidR="00F43ED3">
          <w:rPr>
            <w:rFonts w:ascii="LMRoman12" w:eastAsia="Times New Roman" w:hAnsi="LMRoman12" w:cs="Times New Roman"/>
          </w:rPr>
          <w:t>,</w:t>
        </w:r>
      </w:ins>
      <w:r w:rsidRPr="0084277F">
        <w:rPr>
          <w:rFonts w:ascii="LMRoman12" w:eastAsia="Times New Roman" w:hAnsi="LMRoman12" w:cs="Times New Roman"/>
        </w:rPr>
        <w:t xml:space="preserve"> convergence events are molded by similar ecological (or niche) selective pressures. </w:t>
      </w:r>
      <w:del w:id="81" w:author="Irina Barros" w:date="2019-10-17T23:47:00Z">
        <w:r w:rsidRPr="0084277F" w:rsidDel="00F43ED3">
          <w:rPr>
            <w:rFonts w:ascii="LMRoman12" w:eastAsia="Times New Roman" w:hAnsi="LMRoman12" w:cs="Times New Roman"/>
          </w:rPr>
          <w:delText xml:space="preserve">The model of (Nuismer et al., 2012), which studied a </w:delText>
        </w:r>
      </w:del>
      <w:ins w:id="82" w:author="Irina Barros" w:date="2019-10-17T23:47:00Z">
        <w:r w:rsidR="00F43ED3">
          <w:rPr>
            <w:rFonts w:ascii="LMRoman12" w:eastAsia="Times New Roman" w:hAnsi="LMRoman12" w:cs="Times New Roman"/>
          </w:rPr>
          <w:t xml:space="preserve">Using a </w:t>
        </w:r>
      </w:ins>
      <w:r w:rsidRPr="0084277F">
        <w:rPr>
          <w:rFonts w:ascii="LMRoman12" w:eastAsia="Times New Roman" w:hAnsi="LMRoman12" w:cs="Times New Roman"/>
        </w:rPr>
        <w:t>model of ’phenotype differences’</w:t>
      </w:r>
      <w:ins w:id="83" w:author="Irina Barros" w:date="2019-10-17T23:47:00Z">
        <w:r w:rsidR="00F43ED3">
          <w:rPr>
            <w:rFonts w:ascii="LMRoman12" w:eastAsia="Times New Roman" w:hAnsi="LMRoman12" w:cs="Times New Roman"/>
          </w:rPr>
          <w:t>, Nuismer et al. (2012)</w:t>
        </w:r>
      </w:ins>
      <w:r w:rsidRPr="0084277F">
        <w:rPr>
          <w:rFonts w:ascii="LMRoman12" w:eastAsia="Times New Roman" w:hAnsi="LMRoman12" w:cs="Times New Roman"/>
        </w:rPr>
        <w:t xml:space="preserve"> ha</w:t>
      </w:r>
      <w:ins w:id="84" w:author="Irina Barros" w:date="2019-10-17T23:47:00Z">
        <w:r w:rsidR="00F43ED3">
          <w:rPr>
            <w:rFonts w:ascii="LMRoman12" w:eastAsia="Times New Roman" w:hAnsi="LMRoman12" w:cs="Times New Roman"/>
          </w:rPr>
          <w:t>ve</w:t>
        </w:r>
      </w:ins>
      <w:del w:id="85" w:author="Irina Barros" w:date="2019-10-17T23:47:00Z">
        <w:r w:rsidRPr="0084277F" w:rsidDel="00F43ED3">
          <w:rPr>
            <w:rFonts w:ascii="LMRoman12" w:eastAsia="Times New Roman" w:hAnsi="LMRoman12" w:cs="Times New Roman"/>
          </w:rPr>
          <w:delText>s</w:delText>
        </w:r>
      </w:del>
      <w:r w:rsidRPr="0084277F">
        <w:rPr>
          <w:rFonts w:ascii="LMRoman12" w:eastAsia="Times New Roman" w:hAnsi="LMRoman12" w:cs="Times New Roman"/>
        </w:rPr>
        <w:t xml:space="preserve"> shown that for weak coevolutionary selection</w:t>
      </w:r>
      <w:ins w:id="86" w:author="Irina Barros" w:date="2019-10-17T23:56:00Z">
        <w:r w:rsidR="00C93C26">
          <w:rPr>
            <w:rFonts w:ascii="LMRoman12" w:eastAsia="Times New Roman" w:hAnsi="LMRoman12" w:cs="Times New Roman"/>
          </w:rPr>
          <w:t>,</w:t>
        </w:r>
      </w:ins>
      <w:r w:rsidRPr="0084277F">
        <w:rPr>
          <w:rFonts w:ascii="LMRoman12" w:eastAsia="Times New Roman" w:hAnsi="LMRoman12" w:cs="Times New Roman"/>
        </w:rPr>
        <w:t xml:space="preserve"> trait values in animal and plant species can be highly variable and non-convergent, but trait values of animal and plants species </w:t>
      </w:r>
      <w:del w:id="87" w:author="Irina Barros" w:date="2019-10-18T00:02:00Z">
        <w:r w:rsidRPr="0084277F" w:rsidDel="009918CF">
          <w:rPr>
            <w:rFonts w:ascii="LMRoman12" w:eastAsia="Times New Roman" w:hAnsi="LMRoman12" w:cs="Times New Roman"/>
          </w:rPr>
          <w:delText xml:space="preserve">show </w:delText>
        </w:r>
      </w:del>
      <w:ins w:id="88" w:author="Irina Barros" w:date="2019-10-18T00:02:00Z">
        <w:r w:rsidR="009918CF">
          <w:rPr>
            <w:rFonts w:ascii="LMRoman12" w:eastAsia="Times New Roman" w:hAnsi="LMRoman12" w:cs="Times New Roman"/>
          </w:rPr>
          <w:t>can have</w:t>
        </w:r>
        <w:r w:rsidR="009918CF" w:rsidRPr="0084277F">
          <w:rPr>
            <w:rFonts w:ascii="LMRoman12" w:eastAsia="Times New Roman" w:hAnsi="LMRoman12" w:cs="Times New Roman"/>
          </w:rPr>
          <w:t xml:space="preserve"> </w:t>
        </w:r>
      </w:ins>
      <w:r w:rsidRPr="0084277F">
        <w:rPr>
          <w:rFonts w:ascii="LMRoman12" w:eastAsia="Times New Roman" w:hAnsi="LMRoman12" w:cs="Times New Roman"/>
        </w:rPr>
        <w:t>high complementarity</w:t>
      </w:r>
      <w:ins w:id="89" w:author="Irina Barros" w:date="2019-10-17T23:58:00Z">
        <w:r w:rsidR="008D79F1">
          <w:rPr>
            <w:rFonts w:ascii="LMRoman12" w:eastAsia="Times New Roman" w:hAnsi="LMRoman12" w:cs="Times New Roman"/>
          </w:rPr>
          <w:t xml:space="preserve">. </w:t>
        </w:r>
      </w:ins>
      <w:del w:id="90" w:author="Irina Barros" w:date="2019-10-17T23:58:00Z">
        <w:r w:rsidRPr="0084277F" w:rsidDel="008D79F1">
          <w:rPr>
            <w:rFonts w:ascii="LMRoman12" w:eastAsia="Times New Roman" w:hAnsi="LMRoman12" w:cs="Times New Roman"/>
          </w:rPr>
          <w:delText xml:space="preserve"> (i.e. they are positively correlated). </w:delText>
        </w:r>
      </w:del>
      <w:r w:rsidRPr="0084277F">
        <w:rPr>
          <w:rFonts w:ascii="LMRoman12" w:eastAsia="Times New Roman" w:hAnsi="LMRoman12" w:cs="Times New Roman"/>
        </w:rPr>
        <w:t>However, strong coevolutionary selection decreases variation in the trait values of animal and plant species</w:t>
      </w:r>
      <w:ins w:id="91" w:author="Irina Barros" w:date="2019-10-18T00:04:00Z">
        <w:r w:rsidR="009918CF">
          <w:rPr>
            <w:rFonts w:ascii="LMRoman12" w:eastAsia="Times New Roman" w:hAnsi="LMRoman12" w:cs="Times New Roman"/>
          </w:rPr>
          <w:t>,</w:t>
        </w:r>
      </w:ins>
      <w:r w:rsidRPr="0084277F">
        <w:rPr>
          <w:rFonts w:ascii="LMRoman12" w:eastAsia="Times New Roman" w:hAnsi="LMRoman12" w:cs="Times New Roman"/>
        </w:rPr>
        <w:t xml:space="preserve"> increasing convergence and</w:t>
      </w:r>
      <w:ins w:id="92" w:author="Irina Barros" w:date="2019-10-18T00:04:00Z">
        <w:r w:rsidR="009918CF">
          <w:rPr>
            <w:rFonts w:ascii="LMRoman12" w:eastAsia="Times New Roman" w:hAnsi="LMRoman12" w:cs="Times New Roman"/>
          </w:rPr>
          <w:t>,</w:t>
        </w:r>
      </w:ins>
      <w:r>
        <w:rPr>
          <w:rFonts w:ascii="LMRoman12" w:eastAsia="Times New Roman" w:hAnsi="LMRoman12" w:cs="Times New Roman"/>
        </w:rPr>
        <w:t xml:space="preserve"> </w:t>
      </w:r>
      <w:r w:rsidRPr="0084277F">
        <w:rPr>
          <w:rFonts w:ascii="LMRoman12" w:eastAsia="Times New Roman" w:hAnsi="LMRoman12" w:cs="Times New Roman"/>
        </w:rPr>
        <w:t>simultaneously</w:t>
      </w:r>
      <w:ins w:id="93" w:author="Irina Barros" w:date="2019-10-18T00:04:00Z">
        <w:r w:rsidR="009918CF">
          <w:rPr>
            <w:rFonts w:ascii="LMRoman12" w:eastAsia="Times New Roman" w:hAnsi="LMRoman12" w:cs="Times New Roman"/>
          </w:rPr>
          <w:t>,</w:t>
        </w:r>
      </w:ins>
      <w:r w:rsidRPr="0084277F">
        <w:rPr>
          <w:rFonts w:ascii="LMRoman12" w:eastAsia="Times New Roman" w:hAnsi="LMRoman12" w:cs="Times New Roman"/>
        </w:rPr>
        <w:t xml:space="preserve"> </w:t>
      </w:r>
      <w:ins w:id="94" w:author="Irina Barros" w:date="2019-10-18T00:04:00Z">
        <w:r w:rsidR="009918CF" w:rsidRPr="0084277F">
          <w:rPr>
            <w:rFonts w:ascii="LMRoman12" w:eastAsia="Times New Roman" w:hAnsi="LMRoman12" w:cs="Times New Roman"/>
          </w:rPr>
          <w:t>decreas</w:t>
        </w:r>
        <w:r w:rsidR="009918CF">
          <w:rPr>
            <w:rFonts w:ascii="LMRoman12" w:eastAsia="Times New Roman" w:hAnsi="LMRoman12" w:cs="Times New Roman"/>
          </w:rPr>
          <w:t>ing</w:t>
        </w:r>
      </w:ins>
      <w:ins w:id="95" w:author="Irina Barros" w:date="2019-10-18T00:06:00Z">
        <w:r w:rsidR="00832786">
          <w:rPr>
            <w:rFonts w:ascii="LMRoman12" w:eastAsia="Times New Roman" w:hAnsi="LMRoman12" w:cs="Times New Roman"/>
          </w:rPr>
          <w:t xml:space="preserve"> </w:t>
        </w:r>
      </w:ins>
      <w:r w:rsidRPr="0084277F">
        <w:rPr>
          <w:rFonts w:ascii="LMRoman12" w:eastAsia="Times New Roman" w:hAnsi="LMRoman12" w:cs="Times New Roman"/>
        </w:rPr>
        <w:lastRenderedPageBreak/>
        <w:t xml:space="preserve">complementarity </w:t>
      </w:r>
      <w:del w:id="96" w:author="Irina Barros" w:date="2019-10-18T00:04:00Z">
        <w:r w:rsidRPr="0084277F" w:rsidDel="009918CF">
          <w:rPr>
            <w:rFonts w:ascii="LMRoman12" w:eastAsia="Times New Roman" w:hAnsi="LMRoman12" w:cs="Times New Roman"/>
          </w:rPr>
          <w:delText xml:space="preserve">decreases </w:delText>
        </w:r>
      </w:del>
      <w:r w:rsidRPr="0084277F">
        <w:rPr>
          <w:rFonts w:ascii="LMRoman12" w:eastAsia="Times New Roman" w:hAnsi="LMRoman12" w:cs="Times New Roman"/>
        </w:rPr>
        <w:t xml:space="preserve">(i.e. correlations between traits of interacting species are weakened). </w:t>
      </w:r>
      <w:del w:id="97" w:author="Irina Barros" w:date="2019-10-18T00:12:00Z">
        <w:r w:rsidRPr="0084277F" w:rsidDel="00AF4FF1">
          <w:rPr>
            <w:rFonts w:ascii="LMRoman12" w:eastAsia="Times New Roman" w:hAnsi="LMRoman12" w:cs="Times New Roman"/>
          </w:rPr>
          <w:delText>Interestingly, the results of</w:delText>
        </w:r>
      </w:del>
      <w:ins w:id="98" w:author="Irina Barros" w:date="2019-10-18T00:12:00Z">
        <w:r w:rsidR="00AF4FF1">
          <w:rPr>
            <w:rFonts w:ascii="LMRoman12" w:eastAsia="Times New Roman" w:hAnsi="LMRoman12" w:cs="Times New Roman"/>
          </w:rPr>
          <w:t xml:space="preserve">Using a different </w:t>
        </w:r>
      </w:ins>
      <w:ins w:id="99" w:author="Irina Barros" w:date="2019-10-18T00:13:00Z">
        <w:r w:rsidR="00AF4FF1">
          <w:rPr>
            <w:rFonts w:ascii="LMRoman12" w:eastAsia="Times New Roman" w:hAnsi="LMRoman12" w:cs="Times New Roman"/>
          </w:rPr>
          <w:t>approach,</w:t>
        </w:r>
      </w:ins>
      <w:r w:rsidRPr="0084277F">
        <w:rPr>
          <w:rFonts w:ascii="LMRoman12" w:eastAsia="Times New Roman" w:hAnsi="LMRoman12" w:cs="Times New Roman"/>
        </w:rPr>
        <w:t xml:space="preserve"> Guimarães et al. (2011) show</w:t>
      </w:r>
      <w:ins w:id="100" w:author="Irina Barros" w:date="2019-10-18T00:13:00Z">
        <w:r w:rsidR="00AF4FF1">
          <w:rPr>
            <w:rFonts w:ascii="LMRoman12" w:eastAsia="Times New Roman" w:hAnsi="LMRoman12" w:cs="Times New Roman"/>
          </w:rPr>
          <w:t>ed</w:t>
        </w:r>
      </w:ins>
      <w:r w:rsidRPr="0084277F">
        <w:rPr>
          <w:rFonts w:ascii="LMRoman12" w:eastAsia="Times New Roman" w:hAnsi="LMRoman12" w:cs="Times New Roman"/>
        </w:rPr>
        <w:t xml:space="preserve"> that trait convergence may</w:t>
      </w:r>
      <w:r w:rsidRPr="0084277F">
        <w:rPr>
          <w:rFonts w:ascii="LMSans8" w:eastAsia="Times New Roman" w:hAnsi="LMSans8" w:cs="Times New Roman"/>
          <w:sz w:val="12"/>
          <w:szCs w:val="12"/>
        </w:rPr>
        <w:t> </w:t>
      </w:r>
      <w:r w:rsidRPr="0084277F">
        <w:rPr>
          <w:rFonts w:ascii="LMRoman12" w:eastAsia="Times New Roman" w:hAnsi="LMRoman12" w:cs="Times New Roman"/>
        </w:rPr>
        <w:t>in part emerge as a consequence of selection for a complementarity trait between the plants and</w:t>
      </w:r>
      <w:r w:rsidRPr="0084277F">
        <w:rPr>
          <w:rFonts w:ascii="LMSans8" w:eastAsia="Times New Roman" w:hAnsi="LMSans8" w:cs="Times New Roman"/>
          <w:sz w:val="12"/>
          <w:szCs w:val="12"/>
        </w:rPr>
        <w:t> </w:t>
      </w:r>
      <w:r w:rsidRPr="0084277F">
        <w:rPr>
          <w:rFonts w:ascii="LMRoman12" w:eastAsia="Times New Roman" w:hAnsi="LMRoman12" w:cs="Times New Roman"/>
        </w:rPr>
        <w:t xml:space="preserve">animals. </w:t>
      </w:r>
      <w:ins w:id="101" w:author="Irina Barros" w:date="2019-10-18T00:13:00Z">
        <w:r w:rsidR="00AF4FF1">
          <w:rPr>
            <w:rFonts w:ascii="LMRoman12" w:eastAsia="Times New Roman" w:hAnsi="LMRoman12" w:cs="Times New Roman"/>
          </w:rPr>
          <w:t xml:space="preserve">Similar to our model and </w:t>
        </w:r>
      </w:ins>
      <w:del w:id="102" w:author="Irina Barros" w:date="2019-10-18T00:13:00Z">
        <w:r w:rsidRPr="0084277F" w:rsidDel="00AF4FF1">
          <w:rPr>
            <w:rFonts w:ascii="LMRoman12" w:eastAsia="Times New Roman" w:hAnsi="LMRoman12" w:cs="Times New Roman"/>
          </w:rPr>
          <w:delText>This model,</w:delText>
        </w:r>
      </w:del>
      <w:ins w:id="103" w:author="Irina Barros" w:date="2019-10-18T00:13:00Z">
        <w:r w:rsidR="00AF4FF1">
          <w:rPr>
            <w:rFonts w:ascii="LMRoman12" w:eastAsia="Times New Roman" w:hAnsi="LMRoman12" w:cs="Times New Roman"/>
          </w:rPr>
          <w:t>in</w:t>
        </w:r>
      </w:ins>
      <w:r w:rsidRPr="0084277F">
        <w:rPr>
          <w:rFonts w:ascii="LMRoman12" w:eastAsia="Times New Roman" w:hAnsi="LMRoman12" w:cs="Times New Roman"/>
        </w:rPr>
        <w:t xml:space="preserve"> contrary to Nuismer et al (2012), </w:t>
      </w:r>
      <w:ins w:id="104" w:author="Irina Barros" w:date="2019-10-18T00:14:00Z">
        <w:r w:rsidR="00AF4FF1">
          <w:rPr>
            <w:rFonts w:ascii="LMRoman12" w:eastAsia="Times New Roman" w:hAnsi="LMRoman12" w:cs="Times New Roman"/>
          </w:rPr>
          <w:t xml:space="preserve">Guimarães et al (2011) </w:t>
        </w:r>
      </w:ins>
      <w:del w:id="105" w:author="Irina Barros" w:date="2019-10-18T00:14:00Z">
        <w:r w:rsidRPr="0084277F" w:rsidDel="00AF4FF1">
          <w:rPr>
            <w:rFonts w:ascii="LMRoman12" w:eastAsia="Times New Roman" w:hAnsi="LMRoman12" w:cs="Times New Roman"/>
          </w:rPr>
          <w:delText xml:space="preserve">did </w:delText>
        </w:r>
      </w:del>
      <w:r w:rsidRPr="0084277F">
        <w:rPr>
          <w:rFonts w:ascii="LMRoman12" w:eastAsia="Times New Roman" w:hAnsi="LMRoman12" w:cs="Times New Roman"/>
        </w:rPr>
        <w:t>consider</w:t>
      </w:r>
      <w:ins w:id="106" w:author="Irina Barros" w:date="2019-10-18T00:14:00Z">
        <w:r w:rsidR="00AF4FF1">
          <w:rPr>
            <w:rFonts w:ascii="LMRoman12" w:eastAsia="Times New Roman" w:hAnsi="LMRoman12" w:cs="Times New Roman"/>
          </w:rPr>
          <w:t>ed</w:t>
        </w:r>
      </w:ins>
      <w:ins w:id="107" w:author="Irina Barros" w:date="2019-10-18T00:15:00Z">
        <w:r w:rsidR="00AF4FF1">
          <w:rPr>
            <w:rFonts w:ascii="LMRoman12" w:eastAsia="Times New Roman" w:hAnsi="LMRoman12" w:cs="Times New Roman"/>
          </w:rPr>
          <w:t xml:space="preserve"> not only coevolution</w:t>
        </w:r>
      </w:ins>
      <w:ins w:id="108" w:author="Irina Barros" w:date="2019-10-18T11:19:00Z">
        <w:r w:rsidR="006B7544">
          <w:rPr>
            <w:rFonts w:ascii="LMRoman12" w:eastAsia="Times New Roman" w:hAnsi="LMRoman12" w:cs="Times New Roman"/>
          </w:rPr>
          <w:t xml:space="preserve"> </w:t>
        </w:r>
        <w:r w:rsidR="006B7544" w:rsidRPr="0084277F">
          <w:rPr>
            <w:rFonts w:ascii="LMRoman12" w:eastAsia="Times New Roman" w:hAnsi="LMRoman12" w:cs="Times New Roman"/>
          </w:rPr>
          <w:t>(i.e. evolution driven by other forces not related to mutualistic interactions)</w:t>
        </w:r>
      </w:ins>
      <w:ins w:id="109" w:author="Irina Barros" w:date="2019-10-18T00:15:00Z">
        <w:r w:rsidR="00AF4FF1">
          <w:rPr>
            <w:rFonts w:ascii="LMRoman12" w:eastAsia="Times New Roman" w:hAnsi="LMRoman12" w:cs="Times New Roman"/>
          </w:rPr>
          <w:t xml:space="preserve">, but </w:t>
        </w:r>
      </w:ins>
      <w:ins w:id="110" w:author="Irina Barros" w:date="2019-10-18T19:31:00Z">
        <w:r w:rsidR="00B132E8">
          <w:rPr>
            <w:rFonts w:ascii="LMRoman12" w:eastAsia="Times New Roman" w:hAnsi="LMRoman12" w:cs="Times New Roman"/>
          </w:rPr>
          <w:t xml:space="preserve">also </w:t>
        </w:r>
      </w:ins>
      <w:ins w:id="111" w:author="Irina Barros" w:date="2019-10-18T00:37:00Z">
        <w:r w:rsidR="000F3C02">
          <w:rPr>
            <w:rFonts w:ascii="LMRoman12" w:eastAsia="Times New Roman" w:hAnsi="LMRoman12" w:cs="Times New Roman"/>
          </w:rPr>
          <w:t>a different source</w:t>
        </w:r>
      </w:ins>
      <w:r w:rsidRPr="0084277F">
        <w:rPr>
          <w:rFonts w:ascii="LMRoman12" w:eastAsia="Times New Roman" w:hAnsi="LMRoman12" w:cs="Times New Roman"/>
        </w:rPr>
        <w:t xml:space="preserve"> </w:t>
      </w:r>
      <w:del w:id="112" w:author="Irina Barros" w:date="2019-10-18T00:37:00Z">
        <w:r w:rsidRPr="0084277F" w:rsidDel="000F3C02">
          <w:rPr>
            <w:rFonts w:ascii="LMRoman12" w:eastAsia="Times New Roman" w:hAnsi="LMRoman12" w:cs="Times New Roman"/>
          </w:rPr>
          <w:delText>background evolution</w:delText>
        </w:r>
      </w:del>
      <w:ins w:id="113" w:author="Irina Barros" w:date="2019-10-18T00:37:00Z">
        <w:r w:rsidR="000F3C02">
          <w:rPr>
            <w:rFonts w:ascii="LMRoman12" w:eastAsia="Times New Roman" w:hAnsi="LMRoman12" w:cs="Times New Roman"/>
          </w:rPr>
          <w:t xml:space="preserve">of selection, which was a background </w:t>
        </w:r>
        <w:commentRangeStart w:id="114"/>
        <w:r w:rsidR="000F3C02">
          <w:rPr>
            <w:rFonts w:ascii="LMRoman12" w:eastAsia="Times New Roman" w:hAnsi="LMRoman12" w:cs="Times New Roman"/>
          </w:rPr>
          <w:t>evolutio</w:t>
        </w:r>
      </w:ins>
      <w:ins w:id="115" w:author="Irina Barros" w:date="2019-10-18T00:38:00Z">
        <w:r w:rsidR="000F3C02">
          <w:rPr>
            <w:rFonts w:ascii="LMRoman12" w:eastAsia="Times New Roman" w:hAnsi="LMRoman12" w:cs="Times New Roman"/>
          </w:rPr>
          <w:t>n</w:t>
        </w:r>
      </w:ins>
      <w:commentRangeEnd w:id="114"/>
      <w:ins w:id="116" w:author="Irina Barros" w:date="2019-10-18T20:11:00Z">
        <w:r w:rsidR="00453092">
          <w:rPr>
            <w:rStyle w:val="CommentReference"/>
          </w:rPr>
          <w:commentReference w:id="114"/>
        </w:r>
      </w:ins>
      <w:ins w:id="118" w:author="Irina Barros" w:date="2019-10-18T00:37:00Z">
        <w:r w:rsidR="000F3C02">
          <w:rPr>
            <w:rFonts w:ascii="LMRoman12" w:eastAsia="Times New Roman" w:hAnsi="LMRoman12" w:cs="Times New Roman"/>
          </w:rPr>
          <w:t xml:space="preserve"> </w:t>
        </w:r>
      </w:ins>
      <w:del w:id="119" w:author="Irina Barros" w:date="2019-10-18T00:38:00Z">
        <w:r w:rsidRPr="0084277F" w:rsidDel="000F3C02">
          <w:rPr>
            <w:rFonts w:ascii="LMRoman12" w:eastAsia="Times New Roman" w:hAnsi="LMRoman12" w:cs="Times New Roman"/>
          </w:rPr>
          <w:delText xml:space="preserve"> </w:delText>
        </w:r>
      </w:del>
      <w:del w:id="120" w:author="Irina Barros" w:date="2019-10-18T11:19:00Z">
        <w:r w:rsidRPr="0084277F" w:rsidDel="006B7544">
          <w:rPr>
            <w:rFonts w:ascii="LMRoman12" w:eastAsia="Times New Roman" w:hAnsi="LMRoman12" w:cs="Times New Roman"/>
          </w:rPr>
          <w:delText>(i.e. evo</w:delText>
        </w:r>
      </w:del>
      <w:del w:id="121" w:author="Irina Barros" w:date="2019-10-18T00:20:00Z">
        <w:r w:rsidRPr="0084277F" w:rsidDel="005B36D0">
          <w:rPr>
            <w:rFonts w:ascii="LMSans8" w:eastAsia="Times New Roman" w:hAnsi="LMSans8" w:cs="Times New Roman"/>
            <w:sz w:val="12"/>
            <w:szCs w:val="12"/>
          </w:rPr>
          <w:delText> </w:delText>
        </w:r>
      </w:del>
      <w:del w:id="122" w:author="Irina Barros" w:date="2019-10-18T11:19:00Z">
        <w:r w:rsidRPr="0084277F" w:rsidDel="006B7544">
          <w:rPr>
            <w:rFonts w:ascii="LMRoman12" w:eastAsia="Times New Roman" w:hAnsi="LMRoman12" w:cs="Times New Roman"/>
          </w:rPr>
          <w:delText>lution driven by other forces not related to mutualistic interactions</w:delText>
        </w:r>
      </w:del>
      <w:del w:id="123" w:author="Irina Barros" w:date="2019-10-18T00:15:00Z">
        <w:r w:rsidRPr="0084277F" w:rsidDel="00AF4FF1">
          <w:rPr>
            <w:rFonts w:ascii="LMRoman12" w:eastAsia="Times New Roman" w:hAnsi="LMRoman12" w:cs="Times New Roman"/>
          </w:rPr>
          <w:delText xml:space="preserve"> Guimarães et al. (2011</w:delText>
        </w:r>
      </w:del>
      <w:del w:id="124" w:author="Irina Barros" w:date="2019-10-18T11:19:00Z">
        <w:r w:rsidRPr="0084277F" w:rsidDel="006B7544">
          <w:rPr>
            <w:rFonts w:ascii="LMRoman12" w:eastAsia="Times New Roman" w:hAnsi="LMRoman12" w:cs="Times New Roman"/>
          </w:rPr>
          <w:delText>)</w:delText>
        </w:r>
      </w:del>
      <w:del w:id="125" w:author="Irina Barros" w:date="2019-10-18T00:15:00Z">
        <w:r w:rsidRPr="0084277F" w:rsidDel="00AF4FF1">
          <w:rPr>
            <w:rFonts w:ascii="LMRoman12" w:eastAsia="Times New Roman" w:hAnsi="LMRoman12" w:cs="Times New Roman"/>
          </w:rPr>
          <w:delText>,</w:delText>
        </w:r>
      </w:del>
      <w:del w:id="126" w:author="Irina Barros" w:date="2019-10-18T11:19:00Z">
        <w:r w:rsidRPr="0084277F" w:rsidDel="006B7544">
          <w:rPr>
            <w:rFonts w:ascii="LMRoman12" w:eastAsia="Times New Roman" w:hAnsi="LMRoman12" w:cs="Times New Roman"/>
          </w:rPr>
          <w:delText xml:space="preserve"> </w:delText>
        </w:r>
      </w:del>
      <w:del w:id="127" w:author="Irina Barros" w:date="2019-10-18T00:16:00Z">
        <w:r w:rsidRPr="0084277F" w:rsidDel="00AF4FF1">
          <w:rPr>
            <w:rFonts w:ascii="LMRoman12" w:eastAsia="Times New Roman" w:hAnsi="LMRoman12" w:cs="Times New Roman"/>
          </w:rPr>
          <w:delText xml:space="preserve">which provides support to our results. </w:delText>
        </w:r>
      </w:del>
    </w:p>
    <w:p w14:paraId="24BA4AA7" w14:textId="50FB2E6F" w:rsidR="005B36D0" w:rsidDel="00944459" w:rsidRDefault="000F3C02">
      <w:pPr>
        <w:spacing w:before="100" w:beforeAutospacing="1" w:after="100" w:afterAutospacing="1" w:line="480" w:lineRule="auto"/>
        <w:ind w:firstLine="720"/>
        <w:jc w:val="both"/>
        <w:rPr>
          <w:del w:id="128" w:author="Irina Barros" w:date="2019-10-18T00:46:00Z"/>
          <w:rFonts w:ascii="LMRoman12" w:eastAsia="Times New Roman" w:hAnsi="LMRoman12" w:cs="Times New Roman"/>
        </w:rPr>
        <w:pPrChange w:id="129" w:author="Irina Barros" w:date="2019-10-18T00:25:00Z">
          <w:pPr>
            <w:spacing w:before="100" w:beforeAutospacing="1" w:after="100" w:afterAutospacing="1" w:line="480" w:lineRule="auto"/>
            <w:ind w:firstLine="1080"/>
            <w:jc w:val="both"/>
          </w:pPr>
        </w:pPrChange>
      </w:pPr>
      <w:ins w:id="130" w:author="Irina Barros" w:date="2019-10-18T00:35:00Z">
        <w:r>
          <w:rPr>
            <w:rFonts w:ascii="LMRoman12" w:eastAsia="Times New Roman" w:hAnsi="LMRoman12" w:cs="Times New Roman"/>
          </w:rPr>
          <w:t>By a</w:t>
        </w:r>
      </w:ins>
      <w:ins w:id="131" w:author="Irina Barros" w:date="2019-10-18T00:31:00Z">
        <w:r>
          <w:rPr>
            <w:rFonts w:ascii="LMRoman12" w:eastAsia="Times New Roman" w:hAnsi="LMRoman12" w:cs="Times New Roman"/>
          </w:rPr>
          <w:t>dding other selection pressure</w:t>
        </w:r>
      </w:ins>
      <w:ins w:id="132" w:author="Irina Barros" w:date="2019-10-18T00:42:00Z">
        <w:r w:rsidR="00944459">
          <w:rPr>
            <w:rFonts w:ascii="LMRoman12" w:eastAsia="Times New Roman" w:hAnsi="LMRoman12" w:cs="Times New Roman"/>
          </w:rPr>
          <w:t xml:space="preserve"> to the dynamics</w:t>
        </w:r>
      </w:ins>
      <w:ins w:id="133" w:author="Irina Barros" w:date="2019-10-18T00:31:00Z">
        <w:r>
          <w:rPr>
            <w:rFonts w:ascii="LMRoman12" w:eastAsia="Times New Roman" w:hAnsi="LMRoman12" w:cs="Times New Roman"/>
          </w:rPr>
          <w:t>,</w:t>
        </w:r>
      </w:ins>
      <w:ins w:id="134" w:author="Irina Barros" w:date="2019-10-18T00:35:00Z">
        <w:r>
          <w:rPr>
            <w:rFonts w:ascii="LMRoman12" w:eastAsia="Times New Roman" w:hAnsi="LMRoman12" w:cs="Times New Roman"/>
          </w:rPr>
          <w:t xml:space="preserve"> </w:t>
        </w:r>
      </w:ins>
      <w:ins w:id="135" w:author="Irina Barros" w:date="2019-10-18T00:42:00Z">
        <w:r w:rsidR="00944459">
          <w:rPr>
            <w:rFonts w:ascii="LMRoman12" w:eastAsia="Times New Roman" w:hAnsi="LMRoman12" w:cs="Times New Roman"/>
          </w:rPr>
          <w:t xml:space="preserve">being </w:t>
        </w:r>
      </w:ins>
      <w:ins w:id="136" w:author="Irina Barros" w:date="2019-10-18T00:35:00Z">
        <w:r>
          <w:rPr>
            <w:rFonts w:ascii="LMRoman12" w:eastAsia="Times New Roman" w:hAnsi="LMRoman12" w:cs="Times New Roman"/>
          </w:rPr>
          <w:t>either</w:t>
        </w:r>
      </w:ins>
      <w:ins w:id="137" w:author="Irina Barros" w:date="2019-10-18T00:33:00Z">
        <w:r>
          <w:rPr>
            <w:rFonts w:ascii="LMRoman12" w:eastAsia="Times New Roman" w:hAnsi="LMRoman12" w:cs="Times New Roman"/>
          </w:rPr>
          <w:t xml:space="preserve"> </w:t>
        </w:r>
      </w:ins>
      <w:ins w:id="138" w:author="Irina Barros" w:date="2019-10-18T00:42:00Z">
        <w:r w:rsidR="00944459">
          <w:rPr>
            <w:rFonts w:ascii="LMRoman12" w:eastAsia="Times New Roman" w:hAnsi="LMRoman12" w:cs="Times New Roman"/>
          </w:rPr>
          <w:t xml:space="preserve">a </w:t>
        </w:r>
      </w:ins>
      <w:ins w:id="139" w:author="Irina Barros" w:date="2019-10-18T00:32:00Z">
        <w:r>
          <w:rPr>
            <w:rFonts w:ascii="LMRoman12" w:eastAsia="Times New Roman" w:hAnsi="LMRoman12" w:cs="Times New Roman"/>
          </w:rPr>
          <w:t xml:space="preserve">background </w:t>
        </w:r>
      </w:ins>
      <w:ins w:id="140" w:author="Irina Barros" w:date="2019-10-18T00:44:00Z">
        <w:r w:rsidR="00944459">
          <w:rPr>
            <w:rFonts w:ascii="LMRoman12" w:eastAsia="Times New Roman" w:hAnsi="LMRoman12" w:cs="Times New Roman"/>
          </w:rPr>
          <w:t xml:space="preserve">(Guimarães et al. 2011) </w:t>
        </w:r>
      </w:ins>
      <w:ins w:id="141" w:author="Irina Barros" w:date="2019-10-18T00:32:00Z">
        <w:r>
          <w:rPr>
            <w:rFonts w:ascii="LMRoman12" w:eastAsia="Times New Roman" w:hAnsi="LMRoman12" w:cs="Times New Roman"/>
          </w:rPr>
          <w:t xml:space="preserve">or </w:t>
        </w:r>
      </w:ins>
      <w:ins w:id="142" w:author="Irina Barros" w:date="2019-10-18T00:42:00Z">
        <w:r w:rsidR="00944459">
          <w:rPr>
            <w:rFonts w:ascii="LMRoman12" w:eastAsia="Times New Roman" w:hAnsi="LMRoman12" w:cs="Times New Roman"/>
          </w:rPr>
          <w:t xml:space="preserve">a </w:t>
        </w:r>
      </w:ins>
      <w:ins w:id="143" w:author="Irina Barros" w:date="2019-10-18T00:33:00Z">
        <w:r>
          <w:rPr>
            <w:rFonts w:ascii="LMRoman12" w:eastAsia="Times New Roman" w:hAnsi="LMRoman12" w:cs="Times New Roman"/>
          </w:rPr>
          <w:t>sexual selection</w:t>
        </w:r>
      </w:ins>
      <w:ins w:id="144" w:author="Irina Barros" w:date="2019-10-18T00:44:00Z">
        <w:r w:rsidR="00944459">
          <w:rPr>
            <w:rFonts w:ascii="LMRoman12" w:eastAsia="Times New Roman" w:hAnsi="LMRoman12" w:cs="Times New Roman"/>
          </w:rPr>
          <w:t xml:space="preserve"> (this study)</w:t>
        </w:r>
      </w:ins>
      <w:ins w:id="145" w:author="Irina Barros" w:date="2019-10-18T00:33:00Z">
        <w:r>
          <w:rPr>
            <w:rFonts w:ascii="LMRoman12" w:eastAsia="Times New Roman" w:hAnsi="LMRoman12" w:cs="Times New Roman"/>
          </w:rPr>
          <w:t xml:space="preserve">, it </w:t>
        </w:r>
      </w:ins>
      <w:ins w:id="146" w:author="Irina Barros" w:date="2019-10-18T00:36:00Z">
        <w:r>
          <w:rPr>
            <w:rFonts w:ascii="LMRoman12" w:eastAsia="Times New Roman" w:hAnsi="LMRoman12" w:cs="Times New Roman"/>
          </w:rPr>
          <w:t>was</w:t>
        </w:r>
      </w:ins>
      <w:ins w:id="147" w:author="Irina Barros" w:date="2019-10-18T00:33:00Z">
        <w:r>
          <w:rPr>
            <w:rFonts w:ascii="LMRoman12" w:eastAsia="Times New Roman" w:hAnsi="LMRoman12" w:cs="Times New Roman"/>
          </w:rPr>
          <w:t xml:space="preserve"> possible to observe the evolution of both convergence and complementarity in the community. </w:t>
        </w:r>
      </w:ins>
      <w:ins w:id="148" w:author="Irina Barros" w:date="2019-10-18T00:39:00Z">
        <w:r>
          <w:rPr>
            <w:rFonts w:ascii="LMRoman12" w:eastAsia="Times New Roman" w:hAnsi="LMRoman12" w:cs="Times New Roman"/>
          </w:rPr>
          <w:t xml:space="preserve">On the contrary, </w:t>
        </w:r>
      </w:ins>
      <w:ins w:id="149" w:author="Irina Barros" w:date="2019-10-18T00:40:00Z">
        <w:r w:rsidR="00944459">
          <w:rPr>
            <w:rFonts w:ascii="LMRoman12" w:eastAsia="Times New Roman" w:hAnsi="LMRoman12" w:cs="Times New Roman"/>
          </w:rPr>
          <w:t xml:space="preserve">by considering only coevolution, </w:t>
        </w:r>
      </w:ins>
      <w:ins w:id="150" w:author="Irina Barros" w:date="2019-10-18T00:39:00Z">
        <w:r w:rsidR="00944459">
          <w:rPr>
            <w:rFonts w:ascii="LMRoman12" w:eastAsia="Times New Roman" w:hAnsi="LMRoman12" w:cs="Times New Roman"/>
          </w:rPr>
          <w:t xml:space="preserve">Nuismer et al. 2012 </w:t>
        </w:r>
      </w:ins>
      <w:ins w:id="151" w:author="Irina Barros" w:date="2019-10-18T00:40:00Z">
        <w:r w:rsidR="00944459">
          <w:rPr>
            <w:rFonts w:ascii="LMRoman12" w:eastAsia="Times New Roman" w:hAnsi="LMRoman12" w:cs="Times New Roman"/>
          </w:rPr>
          <w:t>results show</w:t>
        </w:r>
      </w:ins>
      <w:ins w:id="152" w:author="Irina Barros" w:date="2019-10-18T00:45:00Z">
        <w:r w:rsidR="00944459">
          <w:rPr>
            <w:rFonts w:ascii="LMRoman12" w:eastAsia="Times New Roman" w:hAnsi="LMRoman12" w:cs="Times New Roman"/>
          </w:rPr>
          <w:t xml:space="preserve">ed </w:t>
        </w:r>
        <w:r w:rsidR="00944459" w:rsidRPr="0084277F">
          <w:rPr>
            <w:rFonts w:ascii="LMRoman12" w:eastAsia="Times New Roman" w:hAnsi="LMRoman12" w:cs="Times New Roman"/>
          </w:rPr>
          <w:t>the</w:t>
        </w:r>
      </w:ins>
      <w:ins w:id="153" w:author="Irina Barros" w:date="2019-10-18T01:34:00Z">
        <w:r w:rsidR="009E3061">
          <w:rPr>
            <w:rFonts w:ascii="LMRoman12" w:eastAsia="Times New Roman" w:hAnsi="LMRoman12" w:cs="Times New Roman"/>
          </w:rPr>
          <w:t xml:space="preserve"> </w:t>
        </w:r>
      </w:ins>
      <w:ins w:id="154" w:author="Irina Barros" w:date="2019-10-18T00:45:00Z">
        <w:r w:rsidR="00944459" w:rsidRPr="0084277F">
          <w:rPr>
            <w:rFonts w:ascii="LMSans8" w:eastAsia="Times New Roman" w:hAnsi="LMSans8" w:cs="Times New Roman"/>
            <w:sz w:val="12"/>
            <w:szCs w:val="12"/>
          </w:rPr>
          <w:t> </w:t>
        </w:r>
        <w:r w:rsidR="00944459" w:rsidRPr="0084277F">
          <w:rPr>
            <w:rFonts w:ascii="LMRoman12" w:eastAsia="Times New Roman" w:hAnsi="LMRoman12" w:cs="Times New Roman"/>
          </w:rPr>
          <w:t>evolution of convergence and complementarity by coevolutionary selection</w:t>
        </w:r>
        <w:r w:rsidR="00944459">
          <w:rPr>
            <w:rFonts w:ascii="LMRoman12" w:eastAsia="Times New Roman" w:hAnsi="LMRoman12" w:cs="Times New Roman"/>
          </w:rPr>
          <w:t xml:space="preserve"> to be unlikely.</w:t>
        </w:r>
      </w:ins>
      <w:ins w:id="155" w:author="Irina Barros" w:date="2019-10-18T00:46:00Z">
        <w:r w:rsidR="00944459">
          <w:rPr>
            <w:rFonts w:ascii="LMRoman12" w:eastAsia="Times New Roman" w:hAnsi="LMRoman12" w:cs="Times New Roman"/>
          </w:rPr>
          <w:t xml:space="preserve"> In fact, others </w:t>
        </w:r>
      </w:ins>
    </w:p>
    <w:p w14:paraId="28EAE1E3" w14:textId="68D36379" w:rsidR="0084277F" w:rsidDel="00944459" w:rsidRDefault="0084277F">
      <w:pPr>
        <w:spacing w:before="100" w:beforeAutospacing="1" w:after="100" w:afterAutospacing="1" w:line="480" w:lineRule="auto"/>
        <w:jc w:val="both"/>
        <w:rPr>
          <w:del w:id="156" w:author="Irina Barros" w:date="2019-10-18T00:46:00Z"/>
          <w:rFonts w:ascii="LMRoman12" w:eastAsia="Times New Roman" w:hAnsi="LMRoman12" w:cs="Times New Roman"/>
        </w:rPr>
        <w:pPrChange w:id="157" w:author="Irina Barros" w:date="2019-10-18T00:46:00Z">
          <w:pPr>
            <w:spacing w:before="100" w:beforeAutospacing="1" w:after="100" w:afterAutospacing="1" w:line="480" w:lineRule="auto"/>
            <w:ind w:firstLine="360"/>
            <w:jc w:val="both"/>
          </w:pPr>
        </w:pPrChange>
      </w:pPr>
      <w:del w:id="158" w:author="Irina Barros" w:date="2019-10-18T00:46:00Z">
        <w:r w:rsidRPr="0084277F" w:rsidDel="00944459">
          <w:rPr>
            <w:rFonts w:ascii="LMRoman12" w:eastAsia="Times New Roman" w:hAnsi="LMRoman12" w:cs="Times New Roman"/>
          </w:rPr>
          <w:delText xml:space="preserve">Interestingly, the model of ’phenotype differences’ considered here has shown to make unlikely the </w:delText>
        </w:r>
        <w:r w:rsidRPr="0084277F" w:rsidDel="00944459">
          <w:rPr>
            <w:rFonts w:ascii="LMSans8" w:eastAsia="Times New Roman" w:hAnsi="LMSans8" w:cs="Times New Roman"/>
            <w:sz w:val="12"/>
            <w:szCs w:val="12"/>
          </w:rPr>
          <w:delText> </w:delText>
        </w:r>
        <w:r w:rsidRPr="0084277F" w:rsidDel="00944459">
          <w:rPr>
            <w:rFonts w:ascii="LMRoman12" w:eastAsia="Times New Roman" w:hAnsi="LMRoman12" w:cs="Times New Roman"/>
          </w:rPr>
          <w:delText>evolution of convergence and complementarity by coevolutionary selection (Nuismer et al., 2012). However, our model shows that by considering a more realistic model of phenotype differences in a</w:delText>
        </w:r>
        <w:r w:rsidRPr="0084277F" w:rsidDel="00944459">
          <w:rPr>
            <w:rFonts w:ascii="LMSans8" w:eastAsia="Times New Roman" w:hAnsi="LMSans8" w:cs="Times New Roman"/>
            <w:sz w:val="12"/>
            <w:szCs w:val="12"/>
          </w:rPr>
          <w:delText xml:space="preserve">  </w:delText>
        </w:r>
        <w:r w:rsidRPr="0084277F" w:rsidDel="00944459">
          <w:rPr>
            <w:rFonts w:ascii="LMRoman12" w:eastAsia="Times New Roman" w:hAnsi="LMRoman12" w:cs="Times New Roman"/>
          </w:rPr>
          <w:delText xml:space="preserve">more realistic setting gives results that are more like the observations than the results of previous </w:delText>
        </w:r>
        <w:r w:rsidRPr="0084277F" w:rsidDel="00944459">
          <w:rPr>
            <w:rFonts w:ascii="LMSans8" w:eastAsia="Times New Roman" w:hAnsi="LMSans8" w:cs="Times New Roman"/>
            <w:sz w:val="12"/>
            <w:szCs w:val="12"/>
          </w:rPr>
          <w:delText> </w:delText>
        </w:r>
        <w:r w:rsidRPr="0084277F" w:rsidDel="00944459">
          <w:rPr>
            <w:rFonts w:ascii="LMRoman12" w:eastAsia="Times New Roman" w:hAnsi="LMRoman12" w:cs="Times New Roman"/>
          </w:rPr>
          <w:delText>models. In other words, it is possible to observe the evolution of both convergence and complementarity. It remains to be seen whether the action of both (selective an non-selective forces) and other models of plant-animal interaction (e.g. ’phenotypic matching’) will be able to generate the observed</w:delText>
        </w:r>
        <w:r w:rsidDel="00944459">
          <w:rPr>
            <w:rFonts w:ascii="LMRoman12" w:eastAsia="Times New Roman" w:hAnsi="LMRoman12" w:cs="Times New Roman"/>
          </w:rPr>
          <w:delText xml:space="preserve"> </w:delText>
        </w:r>
        <w:r w:rsidRPr="0084277F" w:rsidDel="00944459">
          <w:rPr>
            <w:rFonts w:ascii="LMRoman12" w:eastAsia="Times New Roman" w:hAnsi="LMRoman12" w:cs="Times New Roman"/>
          </w:rPr>
          <w:delText xml:space="preserve">patterns of high convergence, complementarity and nestedness in species-rich mutualistic networks. </w:delText>
        </w:r>
      </w:del>
    </w:p>
    <w:p w14:paraId="46201E9D" w14:textId="78537D6F" w:rsidR="0084277F" w:rsidRPr="006A6D72" w:rsidRDefault="00944459">
      <w:pPr>
        <w:spacing w:before="100" w:beforeAutospacing="1" w:after="100" w:afterAutospacing="1" w:line="480" w:lineRule="auto"/>
        <w:ind w:firstLine="720"/>
        <w:jc w:val="both"/>
        <w:rPr>
          <w:rFonts w:ascii="LMRoman12" w:hAnsi="LMRoman12"/>
          <w:rPrChange w:id="159" w:author="Irina Barros" w:date="2019-10-18T11:44:00Z">
            <w:rPr>
              <w:rFonts w:ascii="LMRoman12" w:eastAsia="Times New Roman" w:hAnsi="LMRoman12" w:cs="Times New Roman"/>
            </w:rPr>
          </w:rPrChange>
        </w:rPr>
        <w:pPrChange w:id="160" w:author="Irina Barros" w:date="2019-10-18T11:44:00Z">
          <w:pPr>
            <w:spacing w:before="100" w:beforeAutospacing="1" w:after="100" w:afterAutospacing="1" w:line="480" w:lineRule="auto"/>
            <w:ind w:firstLine="360"/>
            <w:jc w:val="both"/>
          </w:pPr>
        </w:pPrChange>
      </w:pPr>
      <w:ins w:id="161" w:author="Irina Barros" w:date="2019-10-18T00:46:00Z">
        <w:r>
          <w:rPr>
            <w:rFonts w:ascii="LMRoman12" w:eastAsia="Times New Roman" w:hAnsi="LMRoman12" w:cs="Times New Roman"/>
          </w:rPr>
          <w:t>n</w:t>
        </w:r>
      </w:ins>
      <w:del w:id="162" w:author="Irina Barros" w:date="2019-10-18T00:46:00Z">
        <w:r w:rsidR="0084277F" w:rsidRPr="0084277F" w:rsidDel="00944459">
          <w:rPr>
            <w:rFonts w:ascii="LMRoman12" w:eastAsia="Times New Roman" w:hAnsi="LMRoman12" w:cs="Times New Roman"/>
          </w:rPr>
          <w:delText>N</w:delText>
        </w:r>
      </w:del>
      <w:r w:rsidR="0084277F" w:rsidRPr="0084277F">
        <w:rPr>
          <w:rFonts w:ascii="LMRoman12" w:eastAsia="Times New Roman" w:hAnsi="LMRoman12" w:cs="Times New Roman"/>
        </w:rPr>
        <w:t xml:space="preserve">on-selective forces underlying trait dynamics </w:t>
      </w:r>
      <w:del w:id="163" w:author="Irina Barros" w:date="2019-10-18T00:46:00Z">
        <w:r w:rsidR="0084277F" w:rsidRPr="0084277F" w:rsidDel="00944459">
          <w:rPr>
            <w:rFonts w:ascii="LMRoman12" w:eastAsia="Times New Roman" w:hAnsi="LMRoman12" w:cs="Times New Roman"/>
          </w:rPr>
          <w:delText xml:space="preserve">can </w:delText>
        </w:r>
      </w:del>
      <w:ins w:id="164" w:author="Irina Barros" w:date="2019-10-18T00:46:00Z">
        <w:r>
          <w:rPr>
            <w:rFonts w:ascii="LMRoman12" w:eastAsia="Times New Roman" w:hAnsi="LMRoman12" w:cs="Times New Roman"/>
          </w:rPr>
          <w:t>seem</w:t>
        </w:r>
      </w:ins>
      <w:ins w:id="165" w:author="Irina Barros" w:date="2019-10-18T00:47:00Z">
        <w:r>
          <w:rPr>
            <w:rFonts w:ascii="LMRoman12" w:eastAsia="Times New Roman" w:hAnsi="LMRoman12" w:cs="Times New Roman"/>
          </w:rPr>
          <w:t xml:space="preserve"> to </w:t>
        </w:r>
      </w:ins>
      <w:r w:rsidR="0084277F" w:rsidRPr="0084277F">
        <w:rPr>
          <w:rFonts w:ascii="LMRoman12" w:eastAsia="Times New Roman" w:hAnsi="LMRoman12" w:cs="Times New Roman"/>
        </w:rPr>
        <w:t>produce convergence. For example, Stayton</w:t>
      </w:r>
      <w:r w:rsidR="0084277F" w:rsidRPr="0084277F">
        <w:rPr>
          <w:rFonts w:ascii="LMSans8" w:eastAsia="Times New Roman" w:hAnsi="LMSans8" w:cs="Times New Roman"/>
          <w:sz w:val="12"/>
          <w:szCs w:val="12"/>
        </w:rPr>
        <w:t xml:space="preserve"> </w:t>
      </w:r>
      <w:del w:id="166" w:author="Irina Barros" w:date="2019-10-18T11:19:00Z">
        <w:r w:rsidR="0084277F" w:rsidRPr="0084277F" w:rsidDel="005C6BD9">
          <w:rPr>
            <w:rFonts w:ascii="LMSans8" w:eastAsia="Times New Roman" w:hAnsi="LMSans8" w:cs="Times New Roman"/>
            <w:sz w:val="12"/>
            <w:szCs w:val="12"/>
          </w:rPr>
          <w:delText> </w:delText>
        </w:r>
      </w:del>
      <w:r w:rsidR="0084277F" w:rsidRPr="0084277F">
        <w:rPr>
          <w:rFonts w:ascii="LMRoman12" w:eastAsia="Times New Roman" w:hAnsi="LMRoman12" w:cs="Times New Roman"/>
        </w:rPr>
        <w:t>(2008) simulated evolution along phylogenies according to a Brownian motion model of trait change and demonstrated that</w:t>
      </w:r>
      <w:ins w:id="167" w:author="Irina Barros" w:date="2019-10-18T11:27:00Z">
        <w:r w:rsidR="005C6BD9">
          <w:rPr>
            <w:rFonts w:ascii="LMRoman12" w:eastAsia="Times New Roman" w:hAnsi="LMRoman12" w:cs="Times New Roman"/>
          </w:rPr>
          <w:t xml:space="preserve"> </w:t>
        </w:r>
      </w:ins>
      <w:del w:id="168" w:author="Irina Barros" w:date="2019-10-18T11:27:00Z">
        <w:r w:rsidR="0084277F" w:rsidRPr="0084277F" w:rsidDel="005C6BD9">
          <w:rPr>
            <w:rFonts w:ascii="LMRoman12" w:eastAsia="Times New Roman" w:hAnsi="LMRoman12" w:cs="Times New Roman"/>
          </w:rPr>
          <w:delText xml:space="preserve"> </w:delText>
        </w:r>
      </w:del>
      <w:ins w:id="169" w:author="Irina Barros" w:date="2019-10-18T11:27:00Z">
        <w:r w:rsidR="005C6BD9" w:rsidRPr="005C6BD9">
          <w:rPr>
            <w:rFonts w:ascii="LMRoman12" w:eastAsia="Times New Roman" w:hAnsi="LMRoman12" w:cs="Times New Roman"/>
          </w:rPr>
          <w:t>convergence is always expected in a given phylogeny</w:t>
        </w:r>
      </w:ins>
      <w:ins w:id="170" w:author="Irina Barros" w:date="2019-10-18T11:29:00Z">
        <w:r w:rsidR="00C662CF">
          <w:rPr>
            <w:rFonts w:ascii="LMRoman12" w:eastAsia="Times New Roman" w:hAnsi="LMRoman12" w:cs="Times New Roman"/>
          </w:rPr>
          <w:t xml:space="preserve"> and that </w:t>
        </w:r>
      </w:ins>
      <w:r w:rsidR="0084277F" w:rsidRPr="0084277F">
        <w:rPr>
          <w:rFonts w:ascii="LMRoman12" w:eastAsia="Times New Roman" w:hAnsi="LMRoman12" w:cs="Times New Roman"/>
        </w:rPr>
        <w:t xml:space="preserve">rates of convergence can be </w:t>
      </w:r>
      <w:del w:id="171" w:author="Irina Barros" w:date="2019-10-18T01:31:00Z">
        <w:r w:rsidR="0084277F" w:rsidRPr="0084277F" w:rsidDel="00946744">
          <w:rPr>
            <w:rFonts w:ascii="LMRoman12" w:eastAsia="Times New Roman" w:hAnsi="LMRoman12" w:cs="Times New Roman"/>
          </w:rPr>
          <w:delText xml:space="preserve">quite </w:delText>
        </w:r>
      </w:del>
      <w:r w:rsidR="0084277F" w:rsidRPr="0084277F">
        <w:rPr>
          <w:rFonts w:ascii="LMRoman12" w:eastAsia="Times New Roman" w:hAnsi="LMRoman12" w:cs="Times New Roman"/>
        </w:rPr>
        <w:t>high</w:t>
      </w:r>
      <w:ins w:id="172" w:author="Irina Barros" w:date="2019-10-18T11:29:00Z">
        <w:r w:rsidR="00C662CF">
          <w:rPr>
            <w:rFonts w:ascii="LMRoman12" w:eastAsia="Times New Roman" w:hAnsi="LMRoman12" w:cs="Times New Roman"/>
          </w:rPr>
          <w:t>er</w:t>
        </w:r>
      </w:ins>
      <w:r w:rsidR="0084277F" w:rsidRPr="0084277F">
        <w:rPr>
          <w:rFonts w:ascii="LMRoman12" w:eastAsia="Times New Roman" w:hAnsi="LMRoman12" w:cs="Times New Roman"/>
        </w:rPr>
        <w:t xml:space="preserve"> when clades are diversifying under only</w:t>
      </w:r>
      <w:ins w:id="173" w:author="Irina Barros" w:date="2019-10-18T11:20:00Z">
        <w:r w:rsidR="005C6BD9">
          <w:rPr>
            <w:rFonts w:ascii="LMRoman12" w:eastAsia="Times New Roman" w:hAnsi="LMRoman12" w:cs="Times New Roman"/>
          </w:rPr>
          <w:t xml:space="preserve"> </w:t>
        </w:r>
      </w:ins>
      <w:del w:id="174" w:author="Irina Barros" w:date="2019-10-18T11:20:00Z">
        <w:r w:rsidR="0084277F" w:rsidRPr="0084277F" w:rsidDel="005C6BD9">
          <w:rPr>
            <w:rFonts w:ascii="LMRoman12" w:eastAsia="Times New Roman" w:hAnsi="LMRoman12" w:cs="Times New Roman"/>
          </w:rPr>
          <w:delText xml:space="preserve"> </w:delText>
        </w:r>
      </w:del>
      <w:del w:id="175" w:author="Irina Barros" w:date="2019-10-18T11:22:00Z">
        <w:r w:rsidR="0084277F" w:rsidRPr="0084277F" w:rsidDel="005C6BD9">
          <w:rPr>
            <w:rFonts w:ascii="LMSans8" w:eastAsia="Times New Roman" w:hAnsi="LMSans8" w:cs="Times New Roman"/>
            <w:sz w:val="12"/>
            <w:szCs w:val="12"/>
          </w:rPr>
          <w:delText> </w:delText>
        </w:r>
      </w:del>
      <w:r w:rsidR="0084277F" w:rsidRPr="0084277F">
        <w:rPr>
          <w:rFonts w:ascii="LMRoman12" w:eastAsia="Times New Roman" w:hAnsi="LMRoman12" w:cs="Times New Roman"/>
        </w:rPr>
        <w:t xml:space="preserve">the influence of genetic drift. Furthermore, other types of constraints in the production of variation can also lead to convergence. If the variation produced is limited, then unrelated species are likely to produce the same variation, which may then become fixed in the population by genetic drift (Stayton, </w:t>
      </w:r>
      <w:r w:rsidR="0084277F" w:rsidRPr="0084277F">
        <w:rPr>
          <w:rFonts w:ascii="LMRoman12" w:hAnsi="LMRoman12"/>
        </w:rPr>
        <w:t xml:space="preserve">2008; Losos, 2011). </w:t>
      </w:r>
      <w:ins w:id="176" w:author="Irina Barros" w:date="2019-10-18T11:44:00Z">
        <w:r w:rsidR="006A6D72">
          <w:rPr>
            <w:rFonts w:ascii="LMRoman12" w:hAnsi="LMRoman12"/>
          </w:rPr>
          <w:t>Additionally, d</w:t>
        </w:r>
      </w:ins>
      <w:del w:id="177" w:author="Irina Barros" w:date="2019-10-18T11:44:00Z">
        <w:r w:rsidR="0084277F" w:rsidRPr="0084277F" w:rsidDel="006A6D72">
          <w:rPr>
            <w:rFonts w:ascii="LMRoman12" w:hAnsi="LMRoman12"/>
          </w:rPr>
          <w:delText>D</w:delText>
        </w:r>
      </w:del>
      <w:r w:rsidR="0084277F" w:rsidRPr="0084277F">
        <w:rPr>
          <w:rFonts w:ascii="LMRoman12" w:hAnsi="LMRoman12"/>
        </w:rPr>
        <w:t xml:space="preserve">evelopmental constraints </w:t>
      </w:r>
      <w:del w:id="178" w:author="Irina Barros" w:date="2019-10-18T11:44:00Z">
        <w:r w:rsidR="0084277F" w:rsidRPr="0084277F" w:rsidDel="006A6D72">
          <w:rPr>
            <w:rFonts w:ascii="LMRoman12" w:hAnsi="LMRoman12"/>
          </w:rPr>
          <w:delText xml:space="preserve">or the evolution of genetic networks by non-adaptive </w:delText>
        </w:r>
        <w:r w:rsidR="0084277F" w:rsidRPr="0084277F" w:rsidDel="006A6D72">
          <w:rPr>
            <w:rFonts w:ascii="LMRoman12" w:eastAsia="Times New Roman" w:hAnsi="LMRoman12" w:cs="Times New Roman"/>
          </w:rPr>
          <w:delText xml:space="preserve">processes </w:delText>
        </w:r>
      </w:del>
      <w:r w:rsidR="0084277F" w:rsidRPr="0084277F">
        <w:rPr>
          <w:rFonts w:ascii="LMRoman12" w:eastAsia="Times New Roman" w:hAnsi="LMRoman12" w:cs="Times New Roman"/>
        </w:rPr>
        <w:t xml:space="preserve">may also </w:t>
      </w:r>
      <w:del w:id="179" w:author="Irina Barros" w:date="2019-10-18T01:35:00Z">
        <w:r w:rsidR="0084277F" w:rsidRPr="0084277F" w:rsidDel="0050729A">
          <w:rPr>
            <w:rFonts w:ascii="LMRoman12" w:eastAsia="Times New Roman" w:hAnsi="LMRoman12" w:cs="Times New Roman"/>
          </w:rPr>
          <w:delText>be explanations for</w:delText>
        </w:r>
      </w:del>
      <w:ins w:id="180" w:author="Irina Barros" w:date="2019-10-18T01:35:00Z">
        <w:r w:rsidR="0050729A">
          <w:rPr>
            <w:rFonts w:ascii="LMRoman12" w:eastAsia="Times New Roman" w:hAnsi="LMRoman12" w:cs="Times New Roman"/>
          </w:rPr>
          <w:t>explain</w:t>
        </w:r>
      </w:ins>
      <w:r w:rsidR="0084277F" w:rsidRPr="0084277F">
        <w:rPr>
          <w:rFonts w:ascii="LMRoman12" w:eastAsia="Times New Roman" w:hAnsi="LMRoman12" w:cs="Times New Roman"/>
        </w:rPr>
        <w:t xml:space="preserve"> the convergence of traits </w:t>
      </w:r>
      <w:ins w:id="181" w:author="Irina Barros" w:date="2019-10-18T11:44:00Z">
        <w:r w:rsidR="006A6D72">
          <w:rPr>
            <w:rFonts w:ascii="LMRoman12" w:eastAsia="Times New Roman" w:hAnsi="LMRoman12" w:cs="Times New Roman"/>
          </w:rPr>
          <w:t xml:space="preserve">by </w:t>
        </w:r>
      </w:ins>
      <w:ins w:id="182" w:author="Irina Barros" w:date="2019-10-18T11:45:00Z">
        <w:r w:rsidR="006A6D72">
          <w:rPr>
            <w:rFonts w:ascii="LMRoman12" w:eastAsia="Times New Roman" w:hAnsi="LMRoman12" w:cs="Times New Roman"/>
          </w:rPr>
          <w:t xml:space="preserve">… </w:t>
        </w:r>
      </w:ins>
      <w:r w:rsidR="0084277F" w:rsidRPr="0084277F">
        <w:rPr>
          <w:rFonts w:ascii="LMRoman12" w:eastAsia="Times New Roman" w:hAnsi="LMRoman12" w:cs="Times New Roman"/>
        </w:rPr>
        <w:t xml:space="preserve">(Solé et al., 2002; Lynch, 2007; Losos, </w:t>
      </w:r>
      <w:commentRangeStart w:id="183"/>
      <w:r w:rsidR="0084277F" w:rsidRPr="0084277F">
        <w:rPr>
          <w:rFonts w:ascii="LMRoman12" w:eastAsia="Times New Roman" w:hAnsi="LMRoman12" w:cs="Times New Roman"/>
        </w:rPr>
        <w:t>2011</w:t>
      </w:r>
      <w:commentRangeEnd w:id="183"/>
      <w:r w:rsidR="00A034BF">
        <w:rPr>
          <w:rStyle w:val="CommentReference"/>
        </w:rPr>
        <w:commentReference w:id="183"/>
      </w:r>
      <w:r w:rsidR="0084277F" w:rsidRPr="0084277F">
        <w:rPr>
          <w:rFonts w:ascii="LMRoman12" w:eastAsia="Times New Roman" w:hAnsi="LMRoman12" w:cs="Times New Roman"/>
        </w:rPr>
        <w:t>)</w:t>
      </w:r>
      <w:ins w:id="184" w:author="Irina Barros" w:date="2019-10-18T01:36:00Z">
        <w:r w:rsidR="00A03759">
          <w:rPr>
            <w:rFonts w:ascii="LMRoman12" w:eastAsia="Times New Roman" w:hAnsi="LMRoman12" w:cs="Times New Roman"/>
          </w:rPr>
          <w:t>.</w:t>
        </w:r>
      </w:ins>
      <w:del w:id="185" w:author="Irina Barros" w:date="2019-10-18T01:36:00Z">
        <w:r w:rsidR="0084277F" w:rsidRPr="0084277F" w:rsidDel="00A03759">
          <w:rPr>
            <w:rFonts w:ascii="LMRoman12" w:eastAsia="Times New Roman" w:hAnsi="LMRoman12" w:cs="Times New Roman"/>
          </w:rPr>
          <w:delText>,</w:delText>
        </w:r>
      </w:del>
      <w:ins w:id="186" w:author="Irina Barros" w:date="2019-10-18T01:36:00Z">
        <w:r w:rsidR="00A03759">
          <w:rPr>
            <w:rFonts w:ascii="LMRoman12" w:eastAsia="Times New Roman" w:hAnsi="LMRoman12" w:cs="Times New Roman"/>
          </w:rPr>
          <w:t xml:space="preserve"> Nevertheless,</w:t>
        </w:r>
      </w:ins>
      <w:del w:id="187" w:author="Irina Barros" w:date="2019-10-18T01:36:00Z">
        <w:r w:rsidR="0084277F" w:rsidRPr="0084277F" w:rsidDel="00A03759">
          <w:rPr>
            <w:rFonts w:ascii="LMRoman12" w:eastAsia="Times New Roman" w:hAnsi="LMRoman12" w:cs="Times New Roman"/>
          </w:rPr>
          <w:delText xml:space="preserve"> but</w:delText>
        </w:r>
      </w:del>
      <w:r w:rsidR="0084277F" w:rsidRPr="0084277F">
        <w:rPr>
          <w:rFonts w:ascii="LMRoman12" w:eastAsia="Times New Roman" w:hAnsi="LMRoman12" w:cs="Times New Roman"/>
        </w:rPr>
        <w:t xml:space="preserve"> </w:t>
      </w:r>
      <w:ins w:id="188" w:author="Irina Barros" w:date="2019-10-18T13:09:00Z">
        <w:r w:rsidR="00E46BD2">
          <w:rPr>
            <w:rFonts w:ascii="LMRoman12" w:eastAsia="Times New Roman" w:hAnsi="LMRoman12" w:cs="Times New Roman"/>
          </w:rPr>
          <w:t xml:space="preserve">either </w:t>
        </w:r>
      </w:ins>
      <w:r w:rsidR="0084277F" w:rsidRPr="0084277F">
        <w:rPr>
          <w:rFonts w:ascii="LMRoman12" w:eastAsia="Times New Roman" w:hAnsi="LMRoman12" w:cs="Times New Roman"/>
        </w:rPr>
        <w:t xml:space="preserve">the role of developmental constraints or genetic networks in determining convergence in species-rich mutualistic networks has yet not been explored. </w:t>
      </w:r>
      <w:commentRangeStart w:id="189"/>
      <w:r w:rsidR="0084277F" w:rsidRPr="0084277F">
        <w:rPr>
          <w:rFonts w:ascii="LMRoman12" w:eastAsia="Times New Roman" w:hAnsi="LMRoman12" w:cs="Times New Roman"/>
        </w:rPr>
        <w:lastRenderedPageBreak/>
        <w:t xml:space="preserve">For example, the tinkering of traits by evolutionary forces largely affects developmental pathways (e.g. gene regulatory networks) (Solé et al., 2002). Developmental pathways are not static but can diverge through time randomly without </w:t>
      </w:r>
      <w:r w:rsidR="0084277F" w:rsidRPr="0084277F">
        <w:rPr>
          <w:rFonts w:ascii="LMSans8" w:eastAsia="Times New Roman" w:hAnsi="LMSans8" w:cs="Times New Roman"/>
          <w:sz w:val="12"/>
          <w:szCs w:val="12"/>
        </w:rPr>
        <w:t> </w:t>
      </w:r>
      <w:r w:rsidR="0084277F" w:rsidRPr="0084277F">
        <w:rPr>
          <w:rFonts w:ascii="LMRoman12" w:eastAsia="Times New Roman" w:hAnsi="LMRoman12" w:cs="Times New Roman"/>
        </w:rPr>
        <w:t>substantially affecting the phenotype (Wagner, 2008). This concept, also called developmental system</w:t>
      </w:r>
      <w:r w:rsidR="0084277F" w:rsidRPr="0084277F">
        <w:rPr>
          <w:rFonts w:ascii="LMSans8" w:eastAsia="Times New Roman" w:hAnsi="LMSans8" w:cs="Times New Roman"/>
          <w:sz w:val="12"/>
          <w:szCs w:val="12"/>
        </w:rPr>
        <w:t> </w:t>
      </w:r>
      <w:r w:rsidR="0084277F" w:rsidRPr="0084277F">
        <w:rPr>
          <w:rFonts w:ascii="LMRoman12" w:eastAsia="Times New Roman" w:hAnsi="LMRoman12" w:cs="Times New Roman"/>
        </w:rPr>
        <w:t>drift (DSD) (True and Haag, 2001), might play an important role in the evolution of convergence</w:t>
      </w:r>
      <w:r w:rsidR="0084277F" w:rsidRPr="0084277F">
        <w:rPr>
          <w:rFonts w:ascii="LMSans8" w:eastAsia="Times New Roman" w:hAnsi="LMSans8" w:cs="Times New Roman"/>
          <w:sz w:val="12"/>
          <w:szCs w:val="12"/>
        </w:rPr>
        <w:t> </w:t>
      </w:r>
      <w:r w:rsidR="0084277F" w:rsidRPr="0084277F">
        <w:rPr>
          <w:rFonts w:ascii="LMRoman12" w:eastAsia="Times New Roman" w:hAnsi="LMRoman12" w:cs="Times New Roman"/>
        </w:rPr>
        <w:t xml:space="preserve">in morphological traits and it should be considered as another process where drift can act (Ohta, 2002), for example, by random wiring in gene regulatory networks. </w:t>
      </w:r>
      <w:commentRangeEnd w:id="189"/>
      <w:r w:rsidR="007C27E2">
        <w:rPr>
          <w:rStyle w:val="CommentReference"/>
        </w:rPr>
        <w:commentReference w:id="189"/>
      </w:r>
      <w:ins w:id="190" w:author="Irina Barros" w:date="2019-10-18T11:53:00Z">
        <w:r w:rsidR="003B6DBC">
          <w:rPr>
            <w:rFonts w:ascii="LMRoman12" w:eastAsia="Times New Roman" w:hAnsi="LMRoman12" w:cs="Times New Roman"/>
          </w:rPr>
          <w:t xml:space="preserve"> </w:t>
        </w:r>
      </w:ins>
      <w:ins w:id="191" w:author="Irina Barros" w:date="2019-10-18T11:52:00Z">
        <w:r w:rsidR="003B6DBC">
          <w:rPr>
            <w:rFonts w:ascii="LMRoman12" w:eastAsia="Times New Roman" w:hAnsi="LMRoman12" w:cs="Times New Roman"/>
          </w:rPr>
          <w:t>B</w:t>
        </w:r>
      </w:ins>
      <w:del w:id="192" w:author="Irina Barros" w:date="2019-10-18T11:52:00Z">
        <w:r w:rsidR="0084277F" w:rsidRPr="0084277F" w:rsidDel="003B6DBC">
          <w:rPr>
            <w:rFonts w:ascii="LMRoman12" w:eastAsia="Times New Roman" w:hAnsi="LMRoman12" w:cs="Times New Roman"/>
          </w:rPr>
          <w:delText>Our results b</w:delText>
        </w:r>
      </w:del>
      <w:r w:rsidR="0084277F" w:rsidRPr="0084277F">
        <w:rPr>
          <w:rFonts w:ascii="LMRoman12" w:eastAsia="Times New Roman" w:hAnsi="LMRoman12" w:cs="Times New Roman"/>
        </w:rPr>
        <w:t>ased on a method that excludes cases of the development of a similar trait in related but distinct species descending from the same ancestor</w:t>
      </w:r>
      <w:ins w:id="193" w:author="Irina Barros" w:date="2019-10-18T11:51:00Z">
        <w:r w:rsidR="003B6DBC">
          <w:rPr>
            <w:rFonts w:ascii="LMRoman12" w:eastAsia="Times New Roman" w:hAnsi="LMRoman12" w:cs="Times New Roman"/>
          </w:rPr>
          <w:t>,</w:t>
        </w:r>
      </w:ins>
      <w:r w:rsidR="0084277F" w:rsidRPr="0084277F">
        <w:rPr>
          <w:rFonts w:ascii="LMRoman12" w:eastAsia="Times New Roman" w:hAnsi="LMRoman12" w:cs="Times New Roman"/>
        </w:rPr>
        <w:t xml:space="preserve"> </w:t>
      </w:r>
      <w:ins w:id="194" w:author="Irina Barros" w:date="2019-10-18T11:53:00Z">
        <w:r w:rsidR="003B6DBC">
          <w:rPr>
            <w:rFonts w:ascii="LMRoman12" w:eastAsia="Times New Roman" w:hAnsi="LMRoman12" w:cs="Times New Roman"/>
          </w:rPr>
          <w:t xml:space="preserve">our results </w:t>
        </w:r>
      </w:ins>
      <w:r w:rsidR="0084277F" w:rsidRPr="0084277F">
        <w:rPr>
          <w:rFonts w:ascii="LMRoman12" w:eastAsia="Times New Roman" w:hAnsi="LMRoman12" w:cs="Times New Roman"/>
        </w:rPr>
        <w:t>show that additional constraints</w:t>
      </w:r>
      <w:ins w:id="195" w:author="Irina Barros" w:date="2019-10-18T11:53:00Z">
        <w:r w:rsidR="003B6DBC">
          <w:rPr>
            <w:rFonts w:ascii="LMRoman12" w:eastAsia="Times New Roman" w:hAnsi="LMRoman12" w:cs="Times New Roman"/>
          </w:rPr>
          <w:t>,</w:t>
        </w:r>
      </w:ins>
      <w:r w:rsidR="0084277F" w:rsidRPr="0084277F">
        <w:rPr>
          <w:rFonts w:ascii="LMRoman12" w:eastAsia="Times New Roman" w:hAnsi="LMRoman12" w:cs="Times New Roman"/>
        </w:rPr>
        <w:t xml:space="preserve"> such as dispersal limitation and assortative mating</w:t>
      </w:r>
      <w:ins w:id="196" w:author="Irina Barros" w:date="2019-10-18T11:53:00Z">
        <w:r w:rsidR="003B6DBC">
          <w:rPr>
            <w:rFonts w:ascii="LMRoman12" w:eastAsia="Times New Roman" w:hAnsi="LMRoman12" w:cs="Times New Roman"/>
          </w:rPr>
          <w:t>,</w:t>
        </w:r>
      </w:ins>
      <w:r w:rsidR="0084277F" w:rsidRPr="0084277F">
        <w:rPr>
          <w:rFonts w:ascii="LMRoman12" w:eastAsia="Times New Roman" w:hAnsi="LMRoman12" w:cs="Times New Roman"/>
        </w:rPr>
        <w:t xml:space="preserve"> limit the production of variation and lead consistently to convergence in distinct lineages in </w:t>
      </w:r>
      <w:r w:rsidR="0084277F" w:rsidRPr="0084277F">
        <w:rPr>
          <w:rFonts w:ascii="LMSans8" w:eastAsia="Times New Roman" w:hAnsi="LMSans8" w:cs="Times New Roman"/>
          <w:sz w:val="12"/>
          <w:szCs w:val="12"/>
        </w:rPr>
        <w:t> </w:t>
      </w:r>
      <w:r w:rsidR="0084277F" w:rsidRPr="0084277F">
        <w:rPr>
          <w:rFonts w:ascii="LMRoman12" w:eastAsia="Times New Roman" w:hAnsi="LMRoman12" w:cs="Times New Roman"/>
        </w:rPr>
        <w:t xml:space="preserve">species-rich mutualistic networks. </w:t>
      </w:r>
    </w:p>
    <w:p w14:paraId="38717E76" w14:textId="65F97B88" w:rsidR="00EA0A36" w:rsidRDefault="0084277F" w:rsidP="005B36D0">
      <w:pPr>
        <w:spacing w:before="100" w:beforeAutospacing="1" w:after="100" w:afterAutospacing="1" w:line="480" w:lineRule="auto"/>
        <w:ind w:firstLine="720"/>
        <w:jc w:val="both"/>
        <w:rPr>
          <w:ins w:id="197" w:author="Irina Barros" w:date="2019-10-18T13:50:00Z"/>
          <w:rFonts w:ascii="LMRoman12" w:eastAsia="Times New Roman" w:hAnsi="LMRoman12" w:cs="Times New Roman"/>
        </w:rPr>
      </w:pPr>
      <w:r w:rsidRPr="0084277F">
        <w:rPr>
          <w:rFonts w:ascii="LMRoman12" w:eastAsia="Times New Roman" w:hAnsi="LMRoman12" w:cs="Times New Roman"/>
        </w:rPr>
        <w:t>Evolutionary complementarity is also consistently observed in our results but with a larger variation than convergence. Complementarity is argued to be the main result of tight coevolution between</w:t>
      </w:r>
      <w:r w:rsidRPr="0084277F">
        <w:rPr>
          <w:rFonts w:ascii="LMSans8" w:eastAsia="Times New Roman" w:hAnsi="LMSans8" w:cs="Times New Roman"/>
          <w:sz w:val="12"/>
          <w:szCs w:val="12"/>
        </w:rPr>
        <w:t> </w:t>
      </w:r>
      <w:r w:rsidRPr="0084277F">
        <w:rPr>
          <w:rFonts w:ascii="LMRoman12" w:eastAsia="Times New Roman" w:hAnsi="LMRoman12" w:cs="Times New Roman"/>
        </w:rPr>
        <w:t>mutualistic species by mechanisms, such as trait-matching (e.g. corolla length-proboscis length)</w:t>
      </w:r>
      <w:r w:rsidRPr="0084277F">
        <w:rPr>
          <w:rFonts w:ascii="LMSans8" w:eastAsia="Times New Roman" w:hAnsi="LMSans8" w:cs="Times New Roman"/>
          <w:sz w:val="12"/>
          <w:szCs w:val="12"/>
        </w:rPr>
        <w:t> </w:t>
      </w:r>
      <w:r w:rsidRPr="0084277F">
        <w:rPr>
          <w:rFonts w:ascii="LMRoman12" w:eastAsia="Times New Roman" w:hAnsi="LMRoman12" w:cs="Times New Roman"/>
        </w:rPr>
        <w:t>(Jordano et al., 2003). There is empirical (Anderson and Johnson, 2008</w:t>
      </w:r>
      <w:ins w:id="198" w:author="Irina Barros" w:date="2019-10-18T13:39:00Z">
        <w:r w:rsidR="00581196">
          <w:rPr>
            <w:rFonts w:ascii="LMRoman12" w:eastAsia="Times New Roman" w:hAnsi="LMRoman12" w:cs="Times New Roman"/>
          </w:rPr>
          <w:t xml:space="preserve">, </w:t>
        </w:r>
        <w:commentRangeStart w:id="199"/>
        <w:r w:rsidR="00581196">
          <w:rPr>
            <w:rFonts w:ascii="LMRoman12" w:eastAsia="Times New Roman" w:hAnsi="LMRoman12" w:cs="Times New Roman"/>
          </w:rPr>
          <w:t>Thompson et al. 2013</w:t>
        </w:r>
        <w:commentRangeEnd w:id="199"/>
        <w:r w:rsidR="00581196">
          <w:rPr>
            <w:rStyle w:val="CommentReference"/>
          </w:rPr>
          <w:commentReference w:id="199"/>
        </w:r>
      </w:ins>
      <w:r w:rsidRPr="0084277F">
        <w:rPr>
          <w:rFonts w:ascii="LMRoman12" w:eastAsia="Times New Roman" w:hAnsi="LMRoman12" w:cs="Times New Roman"/>
        </w:rPr>
        <w:t>) and theoretical evidence</w:t>
      </w:r>
      <w:ins w:id="200" w:author="Irina Barros" w:date="2019-10-18T12:00:00Z">
        <w:r w:rsidR="00CF25B3">
          <w:rPr>
            <w:rFonts w:ascii="LMRoman12" w:eastAsia="Times New Roman" w:hAnsi="LMRoman12" w:cs="Times New Roman"/>
          </w:rPr>
          <w:t>s</w:t>
        </w:r>
      </w:ins>
      <w:r w:rsidRPr="0084277F">
        <w:rPr>
          <w:rFonts w:ascii="LMRoman12" w:eastAsia="Times New Roman" w:hAnsi="LMRoman12" w:cs="Times New Roman"/>
        </w:rPr>
        <w:t xml:space="preserve"> (Gomulkiewicz et al., 2000</w:t>
      </w:r>
      <w:ins w:id="201" w:author="Irina Barros" w:date="2019-10-18T12:06:00Z">
        <w:r w:rsidR="00CF25B3">
          <w:rPr>
            <w:rFonts w:ascii="LMRoman12" w:eastAsia="Times New Roman" w:hAnsi="LMRoman12" w:cs="Times New Roman"/>
          </w:rPr>
          <w:t xml:space="preserve">; </w:t>
        </w:r>
        <w:commentRangeStart w:id="202"/>
        <w:r w:rsidR="00CF25B3">
          <w:rPr>
            <w:rFonts w:ascii="LMRoman12" w:eastAsia="Times New Roman" w:hAnsi="LMRoman12" w:cs="Times New Roman"/>
          </w:rPr>
          <w:t>Fernandes et al., 2019</w:t>
        </w:r>
        <w:commentRangeEnd w:id="202"/>
        <w:r w:rsidR="00CF25B3">
          <w:rPr>
            <w:rStyle w:val="CommentReference"/>
          </w:rPr>
          <w:commentReference w:id="202"/>
        </w:r>
      </w:ins>
      <w:r w:rsidRPr="0084277F">
        <w:rPr>
          <w:rFonts w:ascii="LMRoman12" w:eastAsia="Times New Roman" w:hAnsi="LMRoman12" w:cs="Times New Roman"/>
        </w:rPr>
        <w:t>) for coevolutionary hot spots (Thompson, 1999), which suggests that local</w:t>
      </w:r>
      <w:r w:rsidRPr="0084277F">
        <w:rPr>
          <w:rFonts w:ascii="LMSans8" w:eastAsia="Times New Roman" w:hAnsi="LMSans8" w:cs="Times New Roman"/>
          <w:sz w:val="12"/>
          <w:szCs w:val="12"/>
        </w:rPr>
        <w:t> </w:t>
      </w:r>
      <w:r w:rsidRPr="0084277F">
        <w:rPr>
          <w:rFonts w:ascii="LMRoman12" w:eastAsia="Times New Roman" w:hAnsi="LMRoman12" w:cs="Times New Roman"/>
        </w:rPr>
        <w:t>selective regimes can promote the coevolution of traits (Gomulkiewicz et al., 2000; Ferdy et al., 2002; Gomulkiewicz et al., 2003; Jordano et al., 2003; Bronstein et al., 2006; Thompson and Cunningham,</w:t>
      </w:r>
      <w:r>
        <w:rPr>
          <w:rFonts w:ascii="LMRoman12" w:eastAsia="Times New Roman" w:hAnsi="LMRoman12" w:cs="Times New Roman"/>
        </w:rPr>
        <w:t xml:space="preserve"> </w:t>
      </w:r>
      <w:r w:rsidRPr="0084277F">
        <w:rPr>
          <w:rFonts w:ascii="LMRoman12" w:eastAsia="Times New Roman" w:hAnsi="LMRoman12" w:cs="Times New Roman"/>
        </w:rPr>
        <w:t>2002; Thompson, 2009; Jones et al., 2009). In contrast, our results show that medium levels of complementarity can emerge from</w:t>
      </w:r>
      <w:ins w:id="203" w:author="Irina Barros" w:date="2019-10-18T19:36:00Z">
        <w:r w:rsidR="00AA104E">
          <w:rPr>
            <w:rFonts w:ascii="LMRoman12" w:eastAsia="Times New Roman" w:hAnsi="LMRoman12" w:cs="Times New Roman"/>
          </w:rPr>
          <w:t xml:space="preserve"> </w:t>
        </w:r>
      </w:ins>
      <w:del w:id="204" w:author="Irina Barros" w:date="2019-10-18T13:41:00Z">
        <w:r w:rsidRPr="0084277F" w:rsidDel="00126E80">
          <w:rPr>
            <w:rFonts w:ascii="LMRoman12" w:eastAsia="Times New Roman" w:hAnsi="LMRoman12" w:cs="Times New Roman"/>
          </w:rPr>
          <w:delText xml:space="preserve"> </w:delText>
        </w:r>
      </w:del>
      <w:r w:rsidRPr="0084277F">
        <w:rPr>
          <w:rFonts w:ascii="LMRoman12" w:eastAsia="Times New Roman" w:hAnsi="LMRoman12" w:cs="Times New Roman"/>
        </w:rPr>
        <w:t>relatively non-selective forces and constraints occurring at several</w:t>
      </w:r>
      <w:r w:rsidRPr="0084277F">
        <w:rPr>
          <w:rFonts w:ascii="LMSans8" w:eastAsia="Times New Roman" w:hAnsi="LMSans8" w:cs="Times New Roman"/>
          <w:sz w:val="12"/>
          <w:szCs w:val="12"/>
        </w:rPr>
        <w:t> </w:t>
      </w:r>
      <w:r w:rsidRPr="0084277F">
        <w:rPr>
          <w:rFonts w:ascii="LMRoman12" w:eastAsia="Times New Roman" w:hAnsi="LMRoman12" w:cs="Times New Roman"/>
        </w:rPr>
        <w:t>levels</w:t>
      </w:r>
      <w:ins w:id="205" w:author="Irina Barros" w:date="2019-10-18T13:43:00Z">
        <w:r w:rsidR="00126E80">
          <w:rPr>
            <w:rFonts w:ascii="LMRoman12" w:eastAsia="Times New Roman" w:hAnsi="LMRoman12" w:cs="Times New Roman"/>
          </w:rPr>
          <w:t xml:space="preserve">, and </w:t>
        </w:r>
      </w:ins>
      <w:del w:id="206" w:author="Irina Barros" w:date="2019-10-18T13:41:00Z">
        <w:r w:rsidRPr="0084277F" w:rsidDel="00126E80">
          <w:rPr>
            <w:rFonts w:ascii="LMRoman12" w:eastAsia="Times New Roman" w:hAnsi="LMRoman12" w:cs="Times New Roman"/>
          </w:rPr>
          <w:delText>, from</w:delText>
        </w:r>
      </w:del>
      <w:del w:id="207" w:author="Irina Barros" w:date="2019-10-18T13:43:00Z">
        <w:r w:rsidRPr="0084277F" w:rsidDel="00126E80">
          <w:rPr>
            <w:rFonts w:ascii="LMRoman12" w:eastAsia="Times New Roman" w:hAnsi="LMRoman12" w:cs="Times New Roman"/>
          </w:rPr>
          <w:delText xml:space="preserve"> </w:delText>
        </w:r>
      </w:del>
      <w:r w:rsidRPr="0084277F">
        <w:rPr>
          <w:rFonts w:ascii="LMRoman12" w:eastAsia="Times New Roman" w:hAnsi="LMRoman12" w:cs="Times New Roman"/>
        </w:rPr>
        <w:t xml:space="preserve">geographic limits to encounter partners and </w:t>
      </w:r>
      <w:del w:id="208" w:author="Irina Barros" w:date="2019-10-18T18:54:00Z">
        <w:r w:rsidRPr="0084277F" w:rsidDel="00B80E57">
          <w:rPr>
            <w:rFonts w:ascii="LMRoman12" w:eastAsia="Times New Roman" w:hAnsi="LMRoman12" w:cs="Times New Roman"/>
          </w:rPr>
          <w:delText>disperse to</w:delText>
        </w:r>
      </w:del>
      <w:ins w:id="209" w:author="Irina Barros" w:date="2019-10-18T18:54:00Z">
        <w:r w:rsidR="00B80E57" w:rsidRPr="0084277F">
          <w:rPr>
            <w:rFonts w:ascii="LMRoman12" w:eastAsia="Times New Roman" w:hAnsi="LMRoman12" w:cs="Times New Roman"/>
          </w:rPr>
          <w:t>disperse</w:t>
        </w:r>
        <w:r w:rsidR="00B80E57">
          <w:rPr>
            <w:rFonts w:ascii="LMRoman12" w:eastAsia="Times New Roman" w:hAnsi="LMRoman12" w:cs="Times New Roman"/>
          </w:rPr>
          <w:t xml:space="preserve">, </w:t>
        </w:r>
        <w:r w:rsidR="00B80E57" w:rsidRPr="0084277F">
          <w:rPr>
            <w:rFonts w:ascii="LMRoman12" w:eastAsia="Times New Roman" w:hAnsi="LMRoman12" w:cs="Times New Roman"/>
          </w:rPr>
          <w:t>to</w:t>
        </w:r>
      </w:ins>
      <w:r w:rsidRPr="0084277F">
        <w:rPr>
          <w:rFonts w:ascii="LMRoman12" w:eastAsia="Times New Roman" w:hAnsi="LMRoman12" w:cs="Times New Roman"/>
        </w:rPr>
        <w:t xml:space="preserve"> the genetic and morphological</w:t>
      </w:r>
      <w:r w:rsidRPr="0084277F">
        <w:rPr>
          <w:rFonts w:ascii="LMSans8" w:eastAsia="Times New Roman" w:hAnsi="LMSans8" w:cs="Times New Roman"/>
          <w:sz w:val="12"/>
          <w:szCs w:val="12"/>
        </w:rPr>
        <w:t xml:space="preserve">  </w:t>
      </w:r>
      <w:r w:rsidRPr="0084277F">
        <w:rPr>
          <w:rFonts w:ascii="LMRoman12" w:eastAsia="Times New Roman" w:hAnsi="LMRoman12" w:cs="Times New Roman"/>
        </w:rPr>
        <w:t xml:space="preserve">constraints on producing </w:t>
      </w:r>
      <w:r w:rsidRPr="0084277F">
        <w:rPr>
          <w:rFonts w:ascii="LMRoman12" w:eastAsia="Times New Roman" w:hAnsi="LMRoman12" w:cs="Times New Roman"/>
        </w:rPr>
        <w:lastRenderedPageBreak/>
        <w:t>viable offspring. In addition, our model fitting show</w:t>
      </w:r>
      <w:ins w:id="210" w:author="Irina Barros" w:date="2019-10-18T13:42:00Z">
        <w:r w:rsidR="00126E80">
          <w:rPr>
            <w:rFonts w:ascii="LMRoman12" w:eastAsia="Times New Roman" w:hAnsi="LMRoman12" w:cs="Times New Roman"/>
          </w:rPr>
          <w:t>s</w:t>
        </w:r>
      </w:ins>
      <w:r w:rsidRPr="0084277F">
        <w:rPr>
          <w:rFonts w:ascii="LMRoman12" w:eastAsia="Times New Roman" w:hAnsi="LMRoman12" w:cs="Times New Roman"/>
        </w:rPr>
        <w:t xml:space="preserve"> our predictions fit well to the observed plant-hummingbird complementarity across a broad range of complementarity threshold values (</w:t>
      </w:r>
      <w:ins w:id="211" w:author="Irina Barros" w:date="2019-10-18T13:43:00Z">
        <w:r w:rsidR="00126E80">
          <w:rPr>
            <w:rFonts w:ascii="LMRoman12" w:eastAsia="Times New Roman" w:hAnsi="LMRoman12" w:cs="Times New Roman"/>
          </w:rPr>
          <w:t xml:space="preserve">see </w:t>
        </w:r>
      </w:ins>
      <w:r w:rsidRPr="0084277F">
        <w:rPr>
          <w:rFonts w:ascii="LMRoman12" w:eastAsia="Times New Roman" w:hAnsi="LMRoman12" w:cs="Times New Roman"/>
        </w:rPr>
        <w:t xml:space="preserve">Figure 6). </w:t>
      </w:r>
    </w:p>
    <w:p w14:paraId="1E63D307" w14:textId="7254175E" w:rsidR="00E92296" w:rsidDel="00E92296" w:rsidRDefault="00E92296">
      <w:pPr>
        <w:spacing w:before="100" w:beforeAutospacing="1" w:after="100" w:afterAutospacing="1" w:line="480" w:lineRule="auto"/>
        <w:ind w:firstLine="720"/>
        <w:jc w:val="both"/>
        <w:rPr>
          <w:del w:id="212" w:author="Irina Barros" w:date="2019-10-18T13:52:00Z"/>
          <w:rFonts w:ascii="LMRoman12" w:eastAsia="Times New Roman" w:hAnsi="LMRoman12" w:cs="Times New Roman"/>
        </w:rPr>
        <w:pPrChange w:id="213" w:author="Irina Barros" w:date="2019-10-18T00:25:00Z">
          <w:pPr>
            <w:spacing w:before="100" w:beforeAutospacing="1" w:after="100" w:afterAutospacing="1" w:line="480" w:lineRule="auto"/>
            <w:ind w:firstLine="360"/>
            <w:jc w:val="both"/>
          </w:pPr>
        </w:pPrChange>
      </w:pPr>
    </w:p>
    <w:p w14:paraId="318C8510" w14:textId="2F726944" w:rsidR="00EC55BC" w:rsidRDefault="0084277F">
      <w:pPr>
        <w:spacing w:before="100" w:beforeAutospacing="1" w:after="100" w:afterAutospacing="1" w:line="480" w:lineRule="auto"/>
        <w:ind w:firstLine="720"/>
        <w:jc w:val="both"/>
        <w:rPr>
          <w:rFonts w:ascii="LMRoman12" w:eastAsia="Times New Roman" w:hAnsi="LMRoman12" w:cs="Times New Roman"/>
        </w:rPr>
        <w:pPrChange w:id="214" w:author="Irina Barros" w:date="2019-10-18T18:42:00Z">
          <w:pPr>
            <w:spacing w:before="100" w:beforeAutospacing="1" w:after="100" w:afterAutospacing="1" w:line="480" w:lineRule="auto"/>
            <w:ind w:firstLine="360"/>
            <w:jc w:val="both"/>
          </w:pPr>
        </w:pPrChange>
      </w:pPr>
      <w:r w:rsidRPr="0084277F">
        <w:rPr>
          <w:rFonts w:ascii="LMSans8" w:eastAsia="Times New Roman" w:hAnsi="LMSans8" w:cs="Times New Roman"/>
          <w:sz w:val="12"/>
          <w:szCs w:val="12"/>
        </w:rPr>
        <w:t> </w:t>
      </w:r>
      <w:del w:id="215" w:author="Irina Barros" w:date="2019-10-18T13:51:00Z">
        <w:r w:rsidRPr="0084277F" w:rsidDel="00E92296">
          <w:rPr>
            <w:rFonts w:ascii="LMRoman12" w:eastAsia="Times New Roman" w:hAnsi="LMRoman12" w:cs="Times New Roman"/>
          </w:rPr>
          <w:delText>O</w:delText>
        </w:r>
      </w:del>
      <w:ins w:id="216" w:author="Irina Barros" w:date="2019-10-18T13:51:00Z">
        <w:r w:rsidR="00E92296">
          <w:rPr>
            <w:rFonts w:ascii="LMRoman12" w:eastAsia="Times New Roman" w:hAnsi="LMRoman12" w:cs="Times New Roman"/>
          </w:rPr>
          <w:t>With o</w:t>
        </w:r>
      </w:ins>
      <w:r w:rsidRPr="0084277F">
        <w:rPr>
          <w:rFonts w:ascii="LMRoman12" w:eastAsia="Times New Roman" w:hAnsi="LMRoman12" w:cs="Times New Roman"/>
        </w:rPr>
        <w:t xml:space="preserve">ur </w:t>
      </w:r>
      <w:ins w:id="217" w:author="Irina Barros" w:date="2019-10-18T13:51:00Z">
        <w:r w:rsidR="00E92296">
          <w:rPr>
            <w:rFonts w:ascii="LMRoman12" w:eastAsia="Times New Roman" w:hAnsi="LMRoman12" w:cs="Times New Roman"/>
          </w:rPr>
          <w:t>new approach</w:t>
        </w:r>
      </w:ins>
      <w:ins w:id="218" w:author="Irina Barros" w:date="2019-10-18T13:54:00Z">
        <w:r w:rsidR="00E92296">
          <w:rPr>
            <w:rFonts w:ascii="LMRoman12" w:eastAsia="Times New Roman" w:hAnsi="LMRoman12" w:cs="Times New Roman"/>
          </w:rPr>
          <w:t>,</w:t>
        </w:r>
      </w:ins>
      <w:ins w:id="219" w:author="Irina Barros" w:date="2019-10-18T13:51:00Z">
        <w:r w:rsidR="00E92296">
          <w:rPr>
            <w:rFonts w:ascii="LMRoman12" w:eastAsia="Times New Roman" w:hAnsi="LMRoman12" w:cs="Times New Roman"/>
          </w:rPr>
          <w:t xml:space="preserve"> we were </w:t>
        </w:r>
      </w:ins>
      <w:del w:id="220" w:author="Irina Barros" w:date="2019-10-18T13:51:00Z">
        <w:r w:rsidRPr="0084277F" w:rsidDel="00E92296">
          <w:rPr>
            <w:rFonts w:ascii="LMRoman12" w:eastAsia="Times New Roman" w:hAnsi="LMRoman12" w:cs="Times New Roman"/>
          </w:rPr>
          <w:delText xml:space="preserve">predictions are </w:delText>
        </w:r>
      </w:del>
      <w:r w:rsidRPr="0084277F">
        <w:rPr>
          <w:rFonts w:ascii="LMRoman12" w:eastAsia="Times New Roman" w:hAnsi="LMRoman12" w:cs="Times New Roman"/>
        </w:rPr>
        <w:t xml:space="preserve">able to reproduce </w:t>
      </w:r>
      <w:del w:id="221" w:author="Irina Barros" w:date="2019-10-18T13:52:00Z">
        <w:r w:rsidRPr="0084277F" w:rsidDel="00E92296">
          <w:rPr>
            <w:rFonts w:ascii="LMRoman12" w:eastAsia="Times New Roman" w:hAnsi="LMRoman12" w:cs="Times New Roman"/>
          </w:rPr>
          <w:delText xml:space="preserve">some </w:delText>
        </w:r>
      </w:del>
      <w:ins w:id="222" w:author="Irina Barros" w:date="2019-10-18T13:52:00Z">
        <w:r w:rsidR="00E92296">
          <w:rPr>
            <w:rFonts w:ascii="LMRoman12" w:eastAsia="Times New Roman" w:hAnsi="LMRoman12" w:cs="Times New Roman"/>
          </w:rPr>
          <w:t>most</w:t>
        </w:r>
        <w:r w:rsidR="00E92296" w:rsidRPr="0084277F">
          <w:rPr>
            <w:rFonts w:ascii="LMRoman12" w:eastAsia="Times New Roman" w:hAnsi="LMRoman12" w:cs="Times New Roman"/>
          </w:rPr>
          <w:t xml:space="preserve"> </w:t>
        </w:r>
      </w:ins>
      <w:r w:rsidRPr="0084277F">
        <w:rPr>
          <w:rFonts w:ascii="LMRoman12" w:eastAsia="Times New Roman" w:hAnsi="LMRoman12" w:cs="Times New Roman"/>
        </w:rPr>
        <w:t>observed patterns of convergence and complementarity</w:t>
      </w:r>
      <w:ins w:id="223" w:author="Irina Barros" w:date="2019-10-18T13:52:00Z">
        <w:r w:rsidR="00E92296">
          <w:rPr>
            <w:rFonts w:ascii="LMSans8" w:eastAsia="Times New Roman" w:hAnsi="LMSans8" w:cs="Times New Roman"/>
            <w:sz w:val="12"/>
            <w:szCs w:val="12"/>
          </w:rPr>
          <w:t xml:space="preserve"> </w:t>
        </w:r>
      </w:ins>
      <w:del w:id="224" w:author="Irina Barros" w:date="2019-10-18T13:52:00Z">
        <w:r w:rsidRPr="0084277F" w:rsidDel="00E92296">
          <w:rPr>
            <w:rFonts w:ascii="LMSans8" w:eastAsia="Times New Roman" w:hAnsi="LMSans8" w:cs="Times New Roman"/>
            <w:sz w:val="12"/>
            <w:szCs w:val="12"/>
          </w:rPr>
          <w:delText> </w:delText>
        </w:r>
      </w:del>
      <w:r w:rsidRPr="0084277F">
        <w:rPr>
          <w:rFonts w:ascii="LMRoman12" w:eastAsia="Times New Roman" w:hAnsi="LMRoman12" w:cs="Times New Roman"/>
        </w:rPr>
        <w:t xml:space="preserve">in a plant-hummingbird community. Observed convergence values were close to those predicted by </w:t>
      </w:r>
      <w:r w:rsidR="00EA0A36" w:rsidRPr="00EA0A36">
        <w:rPr>
          <w:rFonts w:ascii="LMRoman12" w:eastAsia="Times New Roman" w:hAnsi="LMRoman12" w:cs="Times New Roman"/>
        </w:rPr>
        <w:t>the model for the hummingbird community, but we predicted</w:t>
      </w:r>
      <w:del w:id="225" w:author="Irina Barros" w:date="2019-10-18T13:57:00Z">
        <w:r w:rsidR="00EA0A36" w:rsidRPr="00EA0A36" w:rsidDel="00E92296">
          <w:rPr>
            <w:rFonts w:ascii="LMRoman12" w:eastAsia="Times New Roman" w:hAnsi="LMRoman12" w:cs="Times New Roman"/>
          </w:rPr>
          <w:delText xml:space="preserve"> </w:delText>
        </w:r>
      </w:del>
      <w:ins w:id="226" w:author="Irina Barros" w:date="2019-10-18T13:56:00Z">
        <w:r w:rsidR="00E92296">
          <w:rPr>
            <w:rFonts w:ascii="LMRoman12" w:eastAsia="Times New Roman" w:hAnsi="LMRoman12" w:cs="Times New Roman"/>
          </w:rPr>
          <w:t xml:space="preserve"> a higher value</w:t>
        </w:r>
      </w:ins>
      <w:del w:id="227" w:author="Irina Barros" w:date="2019-10-18T13:56:00Z">
        <w:r w:rsidR="00EA0A36" w:rsidRPr="00EA0A36" w:rsidDel="00E92296">
          <w:rPr>
            <w:rFonts w:ascii="LMRoman12" w:eastAsia="Times New Roman" w:hAnsi="LMRoman12" w:cs="Times New Roman"/>
          </w:rPr>
          <w:delText xml:space="preserve">more </w:delText>
        </w:r>
      </w:del>
      <w:ins w:id="228" w:author="Irina Barros" w:date="2019-10-18T13:56:00Z">
        <w:r w:rsidR="00E92296" w:rsidRPr="00EA0A36">
          <w:rPr>
            <w:rFonts w:ascii="LMRoman12" w:eastAsia="Times New Roman" w:hAnsi="LMRoman12" w:cs="Times New Roman"/>
          </w:rPr>
          <w:t xml:space="preserve"> </w:t>
        </w:r>
        <w:r w:rsidR="00E92296">
          <w:rPr>
            <w:rFonts w:ascii="LMRoman12" w:eastAsia="Times New Roman" w:hAnsi="LMRoman12" w:cs="Times New Roman"/>
          </w:rPr>
          <w:t xml:space="preserve">of </w:t>
        </w:r>
      </w:ins>
      <w:r w:rsidR="00EA0A36" w:rsidRPr="00EA0A36">
        <w:rPr>
          <w:rFonts w:ascii="LMRoman12" w:eastAsia="Times New Roman" w:hAnsi="LMRoman12" w:cs="Times New Roman"/>
        </w:rPr>
        <w:t xml:space="preserve">convergence </w:t>
      </w:r>
      <w:ins w:id="229" w:author="Irina Barros" w:date="2019-10-18T13:57:00Z">
        <w:r w:rsidR="00E92296">
          <w:rPr>
            <w:rFonts w:ascii="LMRoman12" w:eastAsia="Times New Roman" w:hAnsi="LMRoman12" w:cs="Times New Roman"/>
          </w:rPr>
          <w:t xml:space="preserve">in the plant community </w:t>
        </w:r>
      </w:ins>
      <w:del w:id="230" w:author="Irina Barros" w:date="2019-10-18T13:57:00Z">
        <w:r w:rsidR="00EA0A36" w:rsidRPr="00EA0A36" w:rsidDel="00E92296">
          <w:rPr>
            <w:rFonts w:ascii="LMRoman12" w:eastAsia="Times New Roman" w:hAnsi="LMRoman12" w:cs="Times New Roman"/>
          </w:rPr>
          <w:delText xml:space="preserve">values </w:delText>
        </w:r>
      </w:del>
      <w:r w:rsidR="00EA0A36" w:rsidRPr="00EA0A36">
        <w:rPr>
          <w:rFonts w:ascii="LMRoman12" w:eastAsia="Times New Roman" w:hAnsi="LMRoman12" w:cs="Times New Roman"/>
        </w:rPr>
        <w:t>than those observed in the</w:t>
      </w:r>
      <w:ins w:id="231" w:author="Irina Barros" w:date="2019-10-18T13:57:00Z">
        <w:r w:rsidR="00E92296">
          <w:rPr>
            <w:rFonts w:ascii="LMRoman12" w:eastAsia="Times New Roman" w:hAnsi="LMRoman12" w:cs="Times New Roman"/>
          </w:rPr>
          <w:t xml:space="preserve"> empirical</w:t>
        </w:r>
      </w:ins>
      <w:r w:rsidR="00EA0A36" w:rsidRPr="00EA0A36">
        <w:rPr>
          <w:rFonts w:ascii="LMRoman12" w:eastAsia="Times New Roman" w:hAnsi="LMRoman12" w:cs="Times New Roman"/>
        </w:rPr>
        <w:t xml:space="preserve"> plant community. According to previous models, fewer convergence events could be indicative of weak coevolutionary selection processes acting on the plant species. </w:t>
      </w:r>
      <w:commentRangeStart w:id="232"/>
      <w:r w:rsidR="00EA0A36" w:rsidRPr="00EA0A36">
        <w:rPr>
          <w:rFonts w:ascii="LMRoman12" w:eastAsia="Times New Roman" w:hAnsi="LMRoman12" w:cs="Times New Roman"/>
        </w:rPr>
        <w:t>Although this is a possible explanation for our overestimation of convergence, we think that our convergence estimates may have been biased by the fact that we could not consider all the plant species of the community (</w:t>
      </w:r>
      <w:r w:rsidR="00EA0A36" w:rsidRPr="00EA0A36">
        <w:rPr>
          <w:rFonts w:ascii="LMMathSymbols10" w:eastAsia="Times New Roman" w:hAnsi="LMMathSymbols10" w:cs="Times New Roman"/>
        </w:rPr>
        <w:t xml:space="preserve">≈ </w:t>
      </w:r>
      <w:r w:rsidR="00EA0A36" w:rsidRPr="00EA0A36">
        <w:rPr>
          <w:rFonts w:ascii="LMRoman12" w:eastAsia="Times New Roman" w:hAnsi="LMRoman12" w:cs="Times New Roman"/>
        </w:rPr>
        <w:t xml:space="preserve">50%) only around 60% of the hummingbird species. </w:t>
      </w:r>
      <w:commentRangeEnd w:id="232"/>
      <w:r w:rsidR="00AB70D6">
        <w:rPr>
          <w:rStyle w:val="CommentReference"/>
        </w:rPr>
        <w:commentReference w:id="232"/>
      </w:r>
      <w:ins w:id="233" w:author="Irina Barros" w:date="2019-10-18T17:46:00Z">
        <w:r w:rsidR="00EC55BC">
          <w:rPr>
            <w:rFonts w:ascii="LMRoman12" w:eastAsia="Times New Roman" w:hAnsi="LMRoman12" w:cs="Times New Roman"/>
          </w:rPr>
          <w:t xml:space="preserve"> </w:t>
        </w:r>
      </w:ins>
      <w:ins w:id="234" w:author="Irina Barros" w:date="2019-10-18T17:47:00Z">
        <w:r w:rsidR="00EC55BC">
          <w:rPr>
            <w:rFonts w:ascii="LMRoman12" w:eastAsia="Times New Roman" w:hAnsi="LMRoman12" w:cs="Times New Roman"/>
          </w:rPr>
          <w:t>To the best of our knowledge, o</w:t>
        </w:r>
      </w:ins>
      <w:del w:id="235" w:author="Irina Barros" w:date="2019-10-18T17:47:00Z">
        <w:r w:rsidR="00EA0A36" w:rsidRPr="00EA0A36" w:rsidDel="00EC55BC">
          <w:rPr>
            <w:rFonts w:ascii="LMRoman12" w:eastAsia="Times New Roman" w:hAnsi="LMRoman12" w:cs="Times New Roman"/>
          </w:rPr>
          <w:delText>O</w:delText>
        </w:r>
      </w:del>
      <w:r w:rsidR="00EA0A36" w:rsidRPr="00EA0A36">
        <w:rPr>
          <w:rFonts w:ascii="LMRoman12" w:eastAsia="Times New Roman" w:hAnsi="LMRoman12" w:cs="Times New Roman"/>
        </w:rPr>
        <w:t>ur study is the first to quantify and compare convergence and complementarity values from an empirical dataset with model predictions</w:t>
      </w:r>
      <w:ins w:id="236" w:author="Irina Barros" w:date="2019-10-18T18:38:00Z">
        <w:r w:rsidR="00643C9E">
          <w:rPr>
            <w:rFonts w:ascii="LMRoman12" w:eastAsia="Times New Roman" w:hAnsi="LMRoman12" w:cs="Times New Roman"/>
          </w:rPr>
          <w:t xml:space="preserve">. </w:t>
        </w:r>
      </w:ins>
      <w:r w:rsidR="00EA0A36" w:rsidRPr="00EA0A36">
        <w:rPr>
          <w:rFonts w:ascii="LMRoman12" w:eastAsia="Times New Roman" w:hAnsi="LMRoman12" w:cs="Times New Roman"/>
        </w:rPr>
        <w:t xml:space="preserve"> </w:t>
      </w:r>
      <w:del w:id="237" w:author="Irina Barros" w:date="2019-10-18T18:42:00Z">
        <w:r w:rsidR="00EA0A36" w:rsidRPr="00EA0A36" w:rsidDel="00643C9E">
          <w:rPr>
            <w:rFonts w:ascii="LMRoman12" w:eastAsia="Times New Roman" w:hAnsi="LMRoman12" w:cs="Times New Roman"/>
          </w:rPr>
          <w:delText xml:space="preserve">and we believe this a major leap towards the understanding of multispecific coevolution and community assembly. </w:delText>
        </w:r>
      </w:del>
    </w:p>
    <w:p w14:paraId="0938F297" w14:textId="4319FD8B" w:rsidR="00EA0A36" w:rsidRDefault="00EA0A36">
      <w:pPr>
        <w:spacing w:before="100" w:beforeAutospacing="1" w:after="100" w:afterAutospacing="1" w:line="480" w:lineRule="auto"/>
        <w:ind w:firstLine="720"/>
        <w:jc w:val="both"/>
        <w:rPr>
          <w:rFonts w:ascii="Times New Roman" w:eastAsia="Times New Roman" w:hAnsi="Times New Roman" w:cs="Times New Roman"/>
          <w:b/>
          <w:bCs/>
        </w:rPr>
        <w:pPrChange w:id="238" w:author="Irina Barros" w:date="2019-10-18T00:25:00Z">
          <w:pPr>
            <w:spacing w:before="100" w:beforeAutospacing="1" w:after="100" w:afterAutospacing="1" w:line="480" w:lineRule="auto"/>
            <w:jc w:val="both"/>
          </w:pPr>
        </w:pPrChange>
      </w:pPr>
      <w:del w:id="239" w:author="Irina Barros" w:date="2019-10-18T12:21:00Z">
        <w:r w:rsidRPr="00EA0A36" w:rsidDel="00E56D2A">
          <w:rPr>
            <w:rFonts w:ascii="Times New Roman" w:eastAsia="Times New Roman" w:hAnsi="Times New Roman" w:cs="Times New Roman" w:hint="cs"/>
            <w:b/>
            <w:bCs/>
          </w:rPr>
          <w:delText>The problem of calculating</w:delText>
        </w:r>
      </w:del>
      <w:ins w:id="240" w:author="Irina Barros" w:date="2019-10-18T12:21:00Z">
        <w:r w:rsidR="00E56D2A">
          <w:rPr>
            <w:rFonts w:ascii="Times New Roman" w:eastAsia="Times New Roman" w:hAnsi="Times New Roman" w:cs="Times New Roman"/>
            <w:b/>
            <w:bCs/>
          </w:rPr>
          <w:t>A new approach to calculate</w:t>
        </w:r>
      </w:ins>
      <w:r w:rsidRPr="00EA0A36">
        <w:rPr>
          <w:rFonts w:ascii="Times New Roman" w:eastAsia="Times New Roman" w:hAnsi="Times New Roman" w:cs="Times New Roman" w:hint="cs"/>
          <w:b/>
          <w:bCs/>
        </w:rPr>
        <w:t xml:space="preserve"> convergence </w:t>
      </w:r>
    </w:p>
    <w:p w14:paraId="7DA0FED4" w14:textId="3B79A439" w:rsidR="00EA0A36" w:rsidRDefault="00EA0A36">
      <w:pPr>
        <w:spacing w:before="100" w:beforeAutospacing="1" w:after="100" w:afterAutospacing="1" w:line="480" w:lineRule="auto"/>
        <w:ind w:firstLine="720"/>
        <w:jc w:val="both"/>
        <w:rPr>
          <w:rFonts w:ascii="LMRoman12" w:eastAsia="Times New Roman" w:hAnsi="LMRoman12" w:cs="Times New Roman"/>
        </w:rPr>
        <w:pPrChange w:id="241" w:author="Irina Barros" w:date="2019-10-18T00:25:00Z">
          <w:pPr>
            <w:spacing w:before="100" w:beforeAutospacing="1" w:after="100" w:afterAutospacing="1" w:line="480" w:lineRule="auto"/>
            <w:ind w:firstLine="360"/>
            <w:jc w:val="both"/>
          </w:pPr>
        </w:pPrChange>
      </w:pPr>
      <w:r w:rsidRPr="00EA0A36">
        <w:rPr>
          <w:rFonts w:ascii="LMRoman12" w:eastAsia="Times New Roman" w:hAnsi="LMRoman12" w:cs="Times New Roman"/>
        </w:rPr>
        <w:t xml:space="preserve">One prominent problem in the literature is how to quantify convergence. This problem is probably related to the lack of a rigorous or precise definition of convergence (REFS). Previous studies </w:t>
      </w:r>
      <w:del w:id="242" w:author="Irina Barros" w:date="2019-10-18T18:45:00Z">
        <w:r w:rsidRPr="00EA0A36" w:rsidDel="0054381C">
          <w:rPr>
            <w:rFonts w:ascii="LMRoman12" w:eastAsia="Times New Roman" w:hAnsi="LMRoman12" w:cs="Times New Roman"/>
          </w:rPr>
          <w:delText xml:space="preserve">(Nuismer et al, Guimaraes et al) </w:delText>
        </w:r>
      </w:del>
      <w:r w:rsidRPr="00EA0A36">
        <w:rPr>
          <w:rFonts w:ascii="LMRoman12" w:eastAsia="Times New Roman" w:hAnsi="LMRoman12" w:cs="Times New Roman"/>
        </w:rPr>
        <w:t>proposed different ways of doing this, but their measurements of convergence do not consider phylogenetic relatedness. For example, Guimarães et al. (2011) measured convergence as “the mean pair-wise difference between traits of species at same trophic level” considering all the species of the guild</w:t>
      </w:r>
      <w:ins w:id="243" w:author="Irina Barros" w:date="2019-10-18T18:46:00Z">
        <w:r w:rsidR="004C302A">
          <w:rPr>
            <w:rFonts w:ascii="LMRoman12" w:eastAsia="Times New Roman" w:hAnsi="LMRoman12" w:cs="Times New Roman"/>
          </w:rPr>
          <w:t>, whereas</w:t>
        </w:r>
      </w:ins>
      <w:del w:id="244" w:author="Irina Barros" w:date="2019-10-18T18:46:00Z">
        <w:r w:rsidRPr="00EA0A36" w:rsidDel="004C302A">
          <w:rPr>
            <w:rFonts w:ascii="LMRoman12" w:eastAsia="Times New Roman" w:hAnsi="LMRoman12" w:cs="Times New Roman"/>
          </w:rPr>
          <w:delText>.</w:delText>
        </w:r>
      </w:del>
      <w:r w:rsidRPr="00EA0A36">
        <w:rPr>
          <w:rFonts w:ascii="LMRoman12" w:eastAsia="Times New Roman" w:hAnsi="LMRoman12" w:cs="Times New Roman"/>
        </w:rPr>
        <w:t xml:space="preserve"> </w:t>
      </w:r>
      <w:del w:id="245" w:author="Irina Barros" w:date="2019-10-18T18:45:00Z">
        <w:r w:rsidRPr="00EA0A36" w:rsidDel="004C302A">
          <w:rPr>
            <w:rFonts w:ascii="LMRoman12" w:eastAsia="Times New Roman" w:hAnsi="LMRoman12" w:cs="Times New Roman"/>
          </w:rPr>
          <w:delText>(</w:delText>
        </w:r>
      </w:del>
      <w:r w:rsidRPr="00EA0A36">
        <w:rPr>
          <w:rFonts w:ascii="LMRoman12" w:eastAsia="Times New Roman" w:hAnsi="LMRoman12" w:cs="Times New Roman"/>
        </w:rPr>
        <w:t>Nuismer et al.</w:t>
      </w:r>
      <w:del w:id="246" w:author="Irina Barros" w:date="2019-10-18T18:46:00Z">
        <w:r w:rsidRPr="00EA0A36" w:rsidDel="004C302A">
          <w:rPr>
            <w:rFonts w:ascii="LMRoman12" w:eastAsia="Times New Roman" w:hAnsi="LMRoman12" w:cs="Times New Roman"/>
          </w:rPr>
          <w:delText>,</w:delText>
        </w:r>
      </w:del>
      <w:r w:rsidRPr="00EA0A36">
        <w:rPr>
          <w:rFonts w:ascii="LMRoman12" w:eastAsia="Times New Roman" w:hAnsi="LMRoman12" w:cs="Times New Roman"/>
        </w:rPr>
        <w:t xml:space="preserve"> </w:t>
      </w:r>
      <w:ins w:id="247" w:author="Irina Barros" w:date="2019-10-18T18:46:00Z">
        <w:r w:rsidR="004C302A">
          <w:rPr>
            <w:rFonts w:ascii="LMRoman12" w:eastAsia="Times New Roman" w:hAnsi="LMRoman12" w:cs="Times New Roman"/>
          </w:rPr>
          <w:t>(</w:t>
        </w:r>
      </w:ins>
      <w:r w:rsidRPr="00EA0A36">
        <w:rPr>
          <w:rFonts w:ascii="LMRoman12" w:eastAsia="Times New Roman" w:hAnsi="LMRoman12" w:cs="Times New Roman"/>
        </w:rPr>
        <w:t>2012)</w:t>
      </w:r>
      <w:ins w:id="248" w:author="Irina Barros" w:date="2019-10-18T18:46:00Z">
        <w:r w:rsidR="004C302A">
          <w:rPr>
            <w:rFonts w:ascii="LMRoman12" w:eastAsia="Times New Roman" w:hAnsi="LMRoman12" w:cs="Times New Roman"/>
          </w:rPr>
          <w:t xml:space="preserve"> </w:t>
        </w:r>
      </w:ins>
      <w:del w:id="249" w:author="Irina Barros" w:date="2019-10-18T18:45:00Z">
        <w:r w:rsidRPr="00EA0A36" w:rsidDel="004C302A">
          <w:rPr>
            <w:rFonts w:ascii="LMRoman12" w:eastAsia="Times New Roman" w:hAnsi="LMRoman12" w:cs="Times New Roman"/>
          </w:rPr>
          <w:lastRenderedPageBreak/>
          <w:delText xml:space="preserve"> </w:delText>
        </w:r>
      </w:del>
      <w:r w:rsidRPr="00EA0A36">
        <w:rPr>
          <w:rFonts w:ascii="LMRoman12" w:eastAsia="Times New Roman" w:hAnsi="LMRoman12" w:cs="Times New Roman"/>
        </w:rPr>
        <w:t xml:space="preserve">calculated the variance as a proxy to predict convergence (i.e., large values weak convergence whereas small values of the variance may indicate strong convergence). The main problem with these measurements </w:t>
      </w:r>
      <w:ins w:id="250" w:author="Irina Barros" w:date="2019-10-18T18:47:00Z">
        <w:r w:rsidR="004C302A">
          <w:rPr>
            <w:rFonts w:ascii="LMRoman12" w:eastAsia="Times New Roman" w:hAnsi="LMRoman12" w:cs="Times New Roman"/>
          </w:rPr>
          <w:t xml:space="preserve">is </w:t>
        </w:r>
      </w:ins>
      <w:r w:rsidRPr="00EA0A36">
        <w:rPr>
          <w:rFonts w:ascii="LMRoman12" w:eastAsia="Times New Roman" w:hAnsi="LMRoman12" w:cs="Times New Roman"/>
        </w:rPr>
        <w:t xml:space="preserve">that </w:t>
      </w:r>
      <w:ins w:id="251" w:author="Irina Barros" w:date="2019-10-18T18:47:00Z">
        <w:r w:rsidR="004C302A">
          <w:rPr>
            <w:rFonts w:ascii="LMRoman12" w:eastAsia="Times New Roman" w:hAnsi="LMRoman12" w:cs="Times New Roman"/>
          </w:rPr>
          <w:t xml:space="preserve">they </w:t>
        </w:r>
      </w:ins>
      <w:r w:rsidRPr="00EA0A36">
        <w:rPr>
          <w:rFonts w:ascii="LMRoman12" w:eastAsia="Times New Roman" w:hAnsi="LMRoman12" w:cs="Times New Roman"/>
        </w:rPr>
        <w:t xml:space="preserve">ignore phylogenetic relatedness </w:t>
      </w:r>
      <w:ins w:id="252" w:author="Irina Barros" w:date="2019-10-18T18:47:00Z">
        <w:r w:rsidR="004C302A">
          <w:rPr>
            <w:rFonts w:ascii="LMRoman12" w:eastAsia="Times New Roman" w:hAnsi="LMRoman12" w:cs="Times New Roman"/>
          </w:rPr>
          <w:t xml:space="preserve">and, consequently, </w:t>
        </w:r>
      </w:ins>
      <w:del w:id="253" w:author="Irina Barros" w:date="2019-10-18T18:47:00Z">
        <w:r w:rsidRPr="00EA0A36" w:rsidDel="004C302A">
          <w:rPr>
            <w:rFonts w:ascii="LMRoman12" w:eastAsia="Times New Roman" w:hAnsi="LMRoman12" w:cs="Times New Roman"/>
          </w:rPr>
          <w:delText xml:space="preserve">is that </w:delText>
        </w:r>
      </w:del>
      <w:r w:rsidRPr="00EA0A36">
        <w:rPr>
          <w:rFonts w:ascii="LMRoman12" w:eastAsia="Times New Roman" w:hAnsi="LMRoman12" w:cs="Times New Roman"/>
        </w:rPr>
        <w:t xml:space="preserve">they </w:t>
      </w:r>
      <w:del w:id="254" w:author="Irina Barros" w:date="2019-10-18T18:47:00Z">
        <w:r w:rsidRPr="00EA0A36" w:rsidDel="004C302A">
          <w:rPr>
            <w:rFonts w:ascii="LMRoman12" w:eastAsia="Times New Roman" w:hAnsi="LMRoman12" w:cs="Times New Roman"/>
          </w:rPr>
          <w:delText xml:space="preserve">will </w:delText>
        </w:r>
      </w:del>
      <w:r w:rsidRPr="00EA0A36">
        <w:rPr>
          <w:rFonts w:ascii="LMRoman12" w:eastAsia="Times New Roman" w:hAnsi="LMRoman12" w:cs="Times New Roman"/>
        </w:rPr>
        <w:t>tend to overestimate convergence events</w:t>
      </w:r>
      <w:del w:id="255" w:author="Irina Barros" w:date="2019-10-18T18:47:00Z">
        <w:r w:rsidRPr="00EA0A36" w:rsidDel="004C302A">
          <w:rPr>
            <w:rFonts w:ascii="LMRoman12" w:eastAsia="Times New Roman" w:hAnsi="LMRoman12" w:cs="Times New Roman"/>
          </w:rPr>
          <w:delText xml:space="preserve"> </w:delText>
        </w:r>
      </w:del>
      <w:r w:rsidRPr="00EA0A36">
        <w:rPr>
          <w:rFonts w:ascii="LMRoman12" w:eastAsia="Times New Roman" w:hAnsi="LMRoman12" w:cs="Times New Roman"/>
        </w:rPr>
        <w:t xml:space="preserve">. </w:t>
      </w:r>
      <w:ins w:id="256" w:author="Irina Barros" w:date="2019-10-18T18:48:00Z">
        <w:r w:rsidR="00AB50E5">
          <w:rPr>
            <w:rFonts w:ascii="LMRoman12" w:eastAsia="Times New Roman" w:hAnsi="LMRoman12" w:cs="Times New Roman"/>
          </w:rPr>
          <w:t>In m</w:t>
        </w:r>
      </w:ins>
      <w:del w:id="257" w:author="Irina Barros" w:date="2019-10-18T18:48:00Z">
        <w:r w:rsidRPr="00EA0A36" w:rsidDel="00AB50E5">
          <w:rPr>
            <w:rFonts w:ascii="LMRoman12" w:eastAsia="Times New Roman" w:hAnsi="LMRoman12" w:cs="Times New Roman"/>
          </w:rPr>
          <w:delText>M</w:delText>
        </w:r>
      </w:del>
      <w:r w:rsidRPr="00EA0A36">
        <w:rPr>
          <w:rFonts w:ascii="LMRoman12" w:eastAsia="Times New Roman" w:hAnsi="LMRoman12" w:cs="Times New Roman"/>
        </w:rPr>
        <w:t>ost definitions</w:t>
      </w:r>
      <w:del w:id="258" w:author="Irina Barros" w:date="2019-10-18T18:48:00Z">
        <w:r w:rsidRPr="00EA0A36" w:rsidDel="00AB50E5">
          <w:rPr>
            <w:rFonts w:ascii="LMRoman12" w:eastAsia="Times New Roman" w:hAnsi="LMRoman12" w:cs="Times New Roman"/>
          </w:rPr>
          <w:delText xml:space="preserve"> of</w:delText>
        </w:r>
      </w:del>
      <w:r w:rsidRPr="00EA0A36">
        <w:rPr>
          <w:rFonts w:ascii="LMRoman12" w:eastAsia="Times New Roman" w:hAnsi="LMRoman12" w:cs="Times New Roman"/>
        </w:rPr>
        <w:t xml:space="preserve"> convergence </w:t>
      </w:r>
      <w:del w:id="259" w:author="Irina Barros" w:date="2019-10-18T18:49:00Z">
        <w:r w:rsidRPr="00EA0A36" w:rsidDel="00AB50E5">
          <w:rPr>
            <w:rFonts w:ascii="LMRoman12" w:eastAsia="Times New Roman" w:hAnsi="LMRoman12" w:cs="Times New Roman"/>
          </w:rPr>
          <w:delText xml:space="preserve">agree that it </w:delText>
        </w:r>
      </w:del>
      <w:r w:rsidRPr="00EA0A36">
        <w:rPr>
          <w:rFonts w:ascii="LMRoman12" w:eastAsia="Times New Roman" w:hAnsi="LMRoman12" w:cs="Times New Roman"/>
        </w:rPr>
        <w:t xml:space="preserve">is an evolutionary pattern in which “similar phenotypes evolve </w:t>
      </w:r>
      <w:r w:rsidRPr="00EA0A36">
        <w:rPr>
          <w:rFonts w:ascii="LMRoman12" w:eastAsia="Times New Roman" w:hAnsi="LMRoman12" w:cs="Times New Roman"/>
          <w:i/>
          <w:iCs/>
        </w:rPr>
        <w:t xml:space="preserve">independently </w:t>
      </w:r>
      <w:r w:rsidRPr="00EA0A36">
        <w:rPr>
          <w:rFonts w:ascii="LMRoman12" w:eastAsia="Times New Roman" w:hAnsi="LMRoman12" w:cs="Times New Roman"/>
        </w:rPr>
        <w:t>in</w:t>
      </w:r>
      <w:r w:rsidRPr="00EA0A36">
        <w:rPr>
          <w:rFonts w:ascii="LMSans8" w:eastAsia="Times New Roman" w:hAnsi="LMSans8" w:cs="Times New Roman"/>
          <w:sz w:val="12"/>
          <w:szCs w:val="12"/>
        </w:rPr>
        <w:t> </w:t>
      </w:r>
      <w:r w:rsidRPr="00EA0A36">
        <w:rPr>
          <w:rFonts w:ascii="LMRoman12" w:eastAsia="Times New Roman" w:hAnsi="LMRoman12" w:cs="Times New Roman"/>
        </w:rPr>
        <w:t xml:space="preserve">multiple lineages” (Stayton, 2015). </w:t>
      </w:r>
      <w:del w:id="260" w:author="Irina Barros" w:date="2019-10-18T18:49:00Z">
        <w:r w:rsidRPr="00EA0A36" w:rsidDel="00A611DA">
          <w:rPr>
            <w:rFonts w:ascii="LMRoman12" w:eastAsia="Times New Roman" w:hAnsi="LMRoman12" w:cs="Times New Roman"/>
          </w:rPr>
          <w:delText>Therefore</w:delText>
        </w:r>
      </w:del>
      <w:ins w:id="261" w:author="Irina Barros" w:date="2019-10-18T18:49:00Z">
        <w:r w:rsidR="00A611DA">
          <w:rPr>
            <w:rFonts w:ascii="LMRoman12" w:eastAsia="Times New Roman" w:hAnsi="LMRoman12" w:cs="Times New Roman"/>
          </w:rPr>
          <w:t>Thus</w:t>
        </w:r>
      </w:ins>
      <w:r w:rsidRPr="00EA0A36">
        <w:rPr>
          <w:rFonts w:ascii="LMRoman12" w:eastAsia="Times New Roman" w:hAnsi="LMRoman12" w:cs="Times New Roman"/>
        </w:rPr>
        <w:t xml:space="preserve">, it is </w:t>
      </w:r>
      <w:del w:id="262" w:author="Irina Barros" w:date="2019-10-18T18:49:00Z">
        <w:r w:rsidRPr="00EA0A36" w:rsidDel="00A611DA">
          <w:rPr>
            <w:rFonts w:ascii="LMRoman12" w:eastAsia="Times New Roman" w:hAnsi="LMRoman12" w:cs="Times New Roman"/>
          </w:rPr>
          <w:delText xml:space="preserve">important </w:delText>
        </w:r>
      </w:del>
      <w:ins w:id="263" w:author="Irina Barros" w:date="2019-10-18T18:49:00Z">
        <w:r w:rsidR="00A611DA">
          <w:rPr>
            <w:rFonts w:ascii="LMRoman12" w:eastAsia="Times New Roman" w:hAnsi="LMRoman12" w:cs="Times New Roman"/>
          </w:rPr>
          <w:t>e</w:t>
        </w:r>
      </w:ins>
      <w:ins w:id="264" w:author="Irina Barros" w:date="2019-10-18T18:50:00Z">
        <w:r w:rsidR="00A611DA">
          <w:rPr>
            <w:rFonts w:ascii="LMRoman12" w:eastAsia="Times New Roman" w:hAnsi="LMRoman12" w:cs="Times New Roman"/>
          </w:rPr>
          <w:t>ssential</w:t>
        </w:r>
      </w:ins>
      <w:ins w:id="265" w:author="Irina Barros" w:date="2019-10-18T18:49:00Z">
        <w:r w:rsidR="00A611DA" w:rsidRPr="00EA0A36">
          <w:rPr>
            <w:rFonts w:ascii="LMRoman12" w:eastAsia="Times New Roman" w:hAnsi="LMRoman12" w:cs="Times New Roman"/>
          </w:rPr>
          <w:t xml:space="preserve"> </w:t>
        </w:r>
      </w:ins>
      <w:r w:rsidRPr="00EA0A36">
        <w:rPr>
          <w:rFonts w:ascii="LMRoman12" w:eastAsia="Times New Roman" w:hAnsi="LMRoman12" w:cs="Times New Roman"/>
        </w:rPr>
        <w:t>to consider phylogenetic distance to correct for shared and</w:t>
      </w:r>
      <w:ins w:id="266" w:author="Irina Barros" w:date="2019-10-18T18:50:00Z">
        <w:r w:rsidR="00A611DA">
          <w:rPr>
            <w:rFonts w:ascii="LMRoman12" w:eastAsia="Times New Roman" w:hAnsi="LMRoman12" w:cs="Times New Roman"/>
          </w:rPr>
          <w:t>,</w:t>
        </w:r>
      </w:ins>
      <w:r w:rsidRPr="00EA0A36">
        <w:rPr>
          <w:rFonts w:ascii="LMRoman12" w:eastAsia="Times New Roman" w:hAnsi="LMRoman12" w:cs="Times New Roman"/>
        </w:rPr>
        <w:t xml:space="preserve"> therefore</w:t>
      </w:r>
      <w:ins w:id="267" w:author="Irina Barros" w:date="2019-10-18T18:50:00Z">
        <w:r w:rsidR="00A611DA">
          <w:rPr>
            <w:rFonts w:ascii="LMRoman12" w:eastAsia="Times New Roman" w:hAnsi="LMRoman12" w:cs="Times New Roman"/>
          </w:rPr>
          <w:t>,</w:t>
        </w:r>
      </w:ins>
      <w:r w:rsidRPr="00EA0A36">
        <w:rPr>
          <w:rFonts w:ascii="LMRoman12" w:eastAsia="Times New Roman" w:hAnsi="LMRoman12" w:cs="Times New Roman"/>
        </w:rPr>
        <w:t xml:space="preserve"> dependent evolutionary history. </w:t>
      </w:r>
      <w:ins w:id="268" w:author="Irina Barros" w:date="2019-10-18T18:51:00Z">
        <w:r w:rsidR="000A78B9">
          <w:rPr>
            <w:rFonts w:ascii="LMRoman12" w:eastAsia="Times New Roman" w:hAnsi="LMRoman12" w:cs="Times New Roman"/>
          </w:rPr>
          <w:t xml:space="preserve">By using a new approach </w:t>
        </w:r>
      </w:ins>
      <w:del w:id="269" w:author="Irina Barros" w:date="2019-10-18T18:51:00Z">
        <w:r w:rsidRPr="00EA0A36" w:rsidDel="000A78B9">
          <w:rPr>
            <w:rFonts w:ascii="LMRoman12" w:eastAsia="Times New Roman" w:hAnsi="LMRoman12" w:cs="Times New Roman"/>
          </w:rPr>
          <w:delText>Our model with our new</w:delText>
        </w:r>
      </w:del>
      <w:ins w:id="270" w:author="Irina Barros" w:date="2019-10-18T18:51:00Z">
        <w:r w:rsidR="000A78B9">
          <w:rPr>
            <w:rFonts w:ascii="LMRoman12" w:eastAsia="Times New Roman" w:hAnsi="LMRoman12" w:cs="Times New Roman"/>
          </w:rPr>
          <w:t>to</w:t>
        </w:r>
      </w:ins>
      <w:r w:rsidRPr="00EA0A36">
        <w:rPr>
          <w:rFonts w:ascii="LMRoman12" w:eastAsia="Times New Roman" w:hAnsi="LMRoman12" w:cs="Times New Roman"/>
        </w:rPr>
        <w:t xml:space="preserve"> measure</w:t>
      </w:r>
      <w:del w:id="271" w:author="Irina Barros" w:date="2019-10-18T18:51:00Z">
        <w:r w:rsidRPr="00EA0A36" w:rsidDel="000A78B9">
          <w:rPr>
            <w:rFonts w:ascii="LMRoman12" w:eastAsia="Times New Roman" w:hAnsi="LMRoman12" w:cs="Times New Roman"/>
          </w:rPr>
          <w:delText xml:space="preserve"> of</w:delText>
        </w:r>
      </w:del>
      <w:r w:rsidRPr="00EA0A36">
        <w:rPr>
          <w:rFonts w:ascii="LMRoman12" w:eastAsia="Times New Roman" w:hAnsi="LMRoman12" w:cs="Times New Roman"/>
        </w:rPr>
        <w:t xml:space="preserve"> convergence, which considers phylogenetic relatedness and phenotypic similarity,</w:t>
      </w:r>
      <w:ins w:id="272" w:author="Irina Barros" w:date="2019-10-18T18:51:00Z">
        <w:r w:rsidR="000A78B9">
          <w:rPr>
            <w:rFonts w:ascii="LMRoman12" w:eastAsia="Times New Roman" w:hAnsi="LMRoman12" w:cs="Times New Roman"/>
          </w:rPr>
          <w:t xml:space="preserve"> our model</w:t>
        </w:r>
      </w:ins>
      <w:r w:rsidRPr="00EA0A36">
        <w:rPr>
          <w:rFonts w:ascii="LMRoman12" w:eastAsia="Times New Roman" w:hAnsi="LMRoman12" w:cs="Times New Roman"/>
        </w:rPr>
        <w:t xml:space="preserve"> shows that in the absence of abiotic selection trait convergence and complementarity always evolve</w:t>
      </w:r>
      <w:ins w:id="273" w:author="Irina Barros" w:date="2019-10-18T18:52:00Z">
        <w:r w:rsidR="000A78B9">
          <w:rPr>
            <w:rFonts w:ascii="LMRoman12" w:eastAsia="Times New Roman" w:hAnsi="LMRoman12" w:cs="Times New Roman"/>
          </w:rPr>
          <w:t>,</w:t>
        </w:r>
      </w:ins>
      <w:r w:rsidRPr="00EA0A36">
        <w:rPr>
          <w:rFonts w:ascii="LMRoman12" w:eastAsia="Times New Roman" w:hAnsi="LMRoman12" w:cs="Times New Roman"/>
        </w:rPr>
        <w:t xml:space="preserve"> but with little and large variation, respectively. </w:t>
      </w:r>
      <w:del w:id="274" w:author="Irina Barros" w:date="2019-10-18T18:54:00Z">
        <w:r w:rsidRPr="00EA0A36" w:rsidDel="0090388C">
          <w:rPr>
            <w:rFonts w:ascii="LMRoman12" w:eastAsia="Times New Roman" w:hAnsi="LMRoman12" w:cs="Times New Roman"/>
          </w:rPr>
          <w:delText>Therefore, even with a more conservative estimate of the number of convergence events, the results show that the modelled processes (or background evolution sensu</w:delText>
        </w:r>
        <w:r w:rsidRPr="00EA0A36" w:rsidDel="0090388C">
          <w:rPr>
            <w:rFonts w:ascii="LMSans8" w:eastAsia="Times New Roman" w:hAnsi="LMSans8" w:cs="Times New Roman"/>
            <w:sz w:val="12"/>
            <w:szCs w:val="12"/>
          </w:rPr>
          <w:delText> </w:delText>
        </w:r>
        <w:r w:rsidRPr="00EA0A36" w:rsidDel="0090388C">
          <w:rPr>
            <w:rFonts w:ascii="LMRoman12" w:eastAsia="Times New Roman" w:hAnsi="LMRoman12" w:cs="Times New Roman"/>
          </w:rPr>
          <w:delText xml:space="preserve">Guimarães et al. (2011)) are crucial for the emergence of these evolutionary patterns. </w:delText>
        </w:r>
      </w:del>
    </w:p>
    <w:p w14:paraId="510902C5" w14:textId="245D07EC" w:rsidR="00EA0A36" w:rsidRDefault="00EA0A36">
      <w:pPr>
        <w:spacing w:before="100" w:beforeAutospacing="1" w:after="100" w:afterAutospacing="1" w:line="480" w:lineRule="auto"/>
        <w:ind w:firstLine="720"/>
        <w:jc w:val="both"/>
        <w:rPr>
          <w:rFonts w:ascii="Times New Roman" w:eastAsia="Times New Roman" w:hAnsi="Times New Roman" w:cs="Times New Roman"/>
          <w:b/>
          <w:bCs/>
        </w:rPr>
        <w:pPrChange w:id="275" w:author="Irina Barros" w:date="2019-10-18T00:25:00Z">
          <w:pPr>
            <w:spacing w:before="100" w:beforeAutospacing="1" w:after="100" w:afterAutospacing="1" w:line="480" w:lineRule="auto"/>
            <w:jc w:val="both"/>
          </w:pPr>
        </w:pPrChange>
      </w:pPr>
      <w:r w:rsidRPr="00EA0A36">
        <w:rPr>
          <w:rFonts w:ascii="Times New Roman" w:eastAsia="Times New Roman" w:hAnsi="Times New Roman" w:cs="Times New Roman" w:hint="cs"/>
          <w:b/>
          <w:bCs/>
        </w:rPr>
        <w:t xml:space="preserve">The emergence of mutualistic network structure </w:t>
      </w:r>
    </w:p>
    <w:p w14:paraId="390C0EA7" w14:textId="77777777" w:rsidR="00E95D47" w:rsidRDefault="00EA0A36" w:rsidP="005B36D0">
      <w:pPr>
        <w:spacing w:before="100" w:beforeAutospacing="1" w:after="100" w:afterAutospacing="1" w:line="480" w:lineRule="auto"/>
        <w:ind w:firstLine="720"/>
        <w:jc w:val="both"/>
        <w:rPr>
          <w:ins w:id="276" w:author="Irina Barros" w:date="2019-10-18T19:18:00Z"/>
          <w:rFonts w:ascii="LMRoman12" w:eastAsia="Times New Roman" w:hAnsi="LMRoman12" w:cs="Times New Roman"/>
        </w:rPr>
      </w:pPr>
      <w:r w:rsidRPr="00EA0A36">
        <w:rPr>
          <w:rFonts w:ascii="LMRoman12" w:eastAsia="Times New Roman" w:hAnsi="LMRoman12" w:cs="Times New Roman"/>
        </w:rPr>
        <w:t>Nuismer et al. (2012) explored the connection between convergence and complementarity to nestedness patterns in mutualistic networks. They show</w:t>
      </w:r>
      <w:ins w:id="277" w:author="Irina Barros" w:date="2019-10-18T19:01:00Z">
        <w:r w:rsidR="002B61CF">
          <w:rPr>
            <w:rFonts w:ascii="LMRoman12" w:eastAsia="Times New Roman" w:hAnsi="LMRoman12" w:cs="Times New Roman"/>
          </w:rPr>
          <w:t>ed</w:t>
        </w:r>
      </w:ins>
      <w:r w:rsidRPr="00EA0A36">
        <w:rPr>
          <w:rFonts w:ascii="LMRoman12" w:eastAsia="Times New Roman" w:hAnsi="LMRoman12" w:cs="Times New Roman"/>
        </w:rPr>
        <w:t xml:space="preserve"> that coevolutionary selection tend to decrease</w:t>
      </w:r>
      <w:r>
        <w:rPr>
          <w:rFonts w:ascii="LMRoman12" w:eastAsia="Times New Roman" w:hAnsi="LMRoman12" w:cs="Times New Roman"/>
        </w:rPr>
        <w:t xml:space="preserve"> </w:t>
      </w:r>
      <w:r w:rsidRPr="00EA0A36">
        <w:rPr>
          <w:rFonts w:ascii="LMRoman12" w:eastAsia="Times New Roman" w:hAnsi="LMRoman12" w:cs="Times New Roman"/>
        </w:rPr>
        <w:t xml:space="preserve">nestedness and it generates even more strongly antinested networks when coevolutionary selection </w:t>
      </w:r>
      <w:r w:rsidRPr="00EA0A36">
        <w:rPr>
          <w:rFonts w:ascii="LMSans8" w:eastAsia="Times New Roman" w:hAnsi="LMSans8" w:cs="Times New Roman"/>
          <w:sz w:val="12"/>
          <w:szCs w:val="12"/>
        </w:rPr>
        <w:t> </w:t>
      </w:r>
      <w:r w:rsidRPr="00EA0A36">
        <w:rPr>
          <w:rFonts w:ascii="LMRoman12" w:eastAsia="Times New Roman" w:hAnsi="LMRoman12" w:cs="Times New Roman"/>
        </w:rPr>
        <w:t xml:space="preserve">increases by favoring the emergence of reciprocal specialization. In contrast, nestedness values were very high in our model, as </w:t>
      </w:r>
      <w:ins w:id="278" w:author="Irina Barros" w:date="2019-10-18T19:02:00Z">
        <w:r w:rsidR="002B61CF">
          <w:rPr>
            <w:rFonts w:ascii="LMRoman12" w:eastAsia="Times New Roman" w:hAnsi="LMRoman12" w:cs="Times New Roman"/>
          </w:rPr>
          <w:t xml:space="preserve">it is </w:t>
        </w:r>
      </w:ins>
      <w:r w:rsidRPr="00EA0A36">
        <w:rPr>
          <w:rFonts w:ascii="LMRoman12" w:eastAsia="Times New Roman" w:hAnsi="LMRoman12" w:cs="Times New Roman"/>
        </w:rPr>
        <w:t>in real mutualistic networks. Previous neutral models</w:t>
      </w:r>
      <w:ins w:id="279" w:author="Irina Barros" w:date="2019-10-18T19:04:00Z">
        <w:r w:rsidR="002B61CF">
          <w:rPr>
            <w:rFonts w:ascii="LMRoman12" w:eastAsia="Times New Roman" w:hAnsi="LMRoman12" w:cs="Times New Roman"/>
          </w:rPr>
          <w:t xml:space="preserve"> (</w:t>
        </w:r>
        <w:r w:rsidR="002B61CF">
          <w:rPr>
            <w:rFonts w:ascii="LMRoman12" w:eastAsia="Times New Roman" w:hAnsi="LMRoman12" w:cs="Times New Roman"/>
            <w:i/>
            <w:iCs/>
          </w:rPr>
          <w:t xml:space="preserve">e.g. </w:t>
        </w:r>
        <w:r w:rsidR="002B61CF">
          <w:rPr>
            <w:rFonts w:ascii="LMRoman12" w:eastAsia="Times New Roman" w:hAnsi="LMRoman12" w:cs="Times New Roman"/>
          </w:rPr>
          <w:t xml:space="preserve"> </w:t>
        </w:r>
      </w:ins>
      <w:moveToRangeStart w:id="280" w:author="Irina Barros" w:date="2019-10-18T19:04:00Z" w:name="move22317871"/>
      <w:moveTo w:id="281" w:author="Irina Barros" w:date="2019-10-18T19:04:00Z">
        <w:r w:rsidR="002B61CF" w:rsidRPr="00EA0A36">
          <w:rPr>
            <w:rFonts w:ascii="LMRoman12" w:eastAsia="Times New Roman" w:hAnsi="LMRoman12" w:cs="Times New Roman"/>
          </w:rPr>
          <w:t>Krishna et al., 2008; Canard et al., 2012</w:t>
        </w:r>
      </w:moveTo>
      <w:moveToRangeEnd w:id="280"/>
      <w:ins w:id="282" w:author="Irina Barros" w:date="2019-10-18T19:04:00Z">
        <w:r w:rsidR="002B61CF">
          <w:rPr>
            <w:rFonts w:ascii="LMRoman12" w:eastAsia="Times New Roman" w:hAnsi="LMRoman12" w:cs="Times New Roman"/>
          </w:rPr>
          <w:t>)</w:t>
        </w:r>
      </w:ins>
      <w:ins w:id="283" w:author="Irina Barros" w:date="2019-10-18T19:03:00Z">
        <w:r w:rsidR="002B61CF">
          <w:rPr>
            <w:rFonts w:ascii="LMRoman12" w:eastAsia="Times New Roman" w:hAnsi="LMRoman12" w:cs="Times New Roman"/>
          </w:rPr>
          <w:t>, by</w:t>
        </w:r>
      </w:ins>
      <w:r w:rsidRPr="00EA0A36">
        <w:rPr>
          <w:rFonts w:ascii="LMRoman12" w:eastAsia="Times New Roman" w:hAnsi="LMRoman12" w:cs="Times New Roman"/>
        </w:rPr>
        <w:t xml:space="preserve"> taking into account ecological drift</w:t>
      </w:r>
      <w:del w:id="284" w:author="Irina Barros" w:date="2019-10-18T19:04:00Z">
        <w:r w:rsidRPr="00EA0A36" w:rsidDel="002B61CF">
          <w:rPr>
            <w:rFonts w:ascii="LMRoman12" w:eastAsia="Times New Roman" w:hAnsi="LMRoman12" w:cs="Times New Roman"/>
          </w:rPr>
          <w:delText xml:space="preserve"> (</w:delText>
        </w:r>
      </w:del>
      <w:moveFromRangeStart w:id="285" w:author="Irina Barros" w:date="2019-10-18T19:04:00Z" w:name="move22317871"/>
      <w:moveFrom w:id="286" w:author="Irina Barros" w:date="2019-10-18T19:04:00Z">
        <w:r w:rsidRPr="00EA0A36" w:rsidDel="002B61CF">
          <w:rPr>
            <w:rFonts w:ascii="LMRoman12" w:eastAsia="Times New Roman" w:hAnsi="LMRoman12" w:cs="Times New Roman"/>
          </w:rPr>
          <w:t>Krishna et al., 2008; Canard et al., 2</w:t>
        </w:r>
        <w:del w:id="287" w:author="Irina Barros" w:date="2019-10-18T19:04:00Z">
          <w:r w:rsidRPr="00EA0A36" w:rsidDel="002B61CF">
            <w:rPr>
              <w:rFonts w:ascii="LMRoman12" w:eastAsia="Times New Roman" w:hAnsi="LMRoman12" w:cs="Times New Roman"/>
            </w:rPr>
            <w:delText>012</w:delText>
          </w:r>
        </w:del>
      </w:moveFrom>
      <w:moveFromRangeEnd w:id="285"/>
      <w:del w:id="288" w:author="Irina Barros" w:date="2019-10-18T19:04:00Z">
        <w:r w:rsidRPr="00EA0A36" w:rsidDel="002B61CF">
          <w:rPr>
            <w:rFonts w:ascii="LMRoman12" w:eastAsia="Times New Roman" w:hAnsi="LMRoman12" w:cs="Times New Roman"/>
          </w:rPr>
          <w:delText>)</w:delText>
        </w:r>
      </w:del>
      <w:r w:rsidRPr="00EA0A36">
        <w:rPr>
          <w:rFonts w:ascii="LMRoman12" w:eastAsia="Times New Roman" w:hAnsi="LMRoman12" w:cs="Times New Roman"/>
        </w:rPr>
        <w:t>, produced high values of nestedness</w:t>
      </w:r>
      <w:ins w:id="289" w:author="Irina Barros" w:date="2019-10-18T19:04:00Z">
        <w:r w:rsidR="002B61CF">
          <w:rPr>
            <w:rFonts w:ascii="LMRoman12" w:eastAsia="Times New Roman" w:hAnsi="LMRoman12" w:cs="Times New Roman"/>
          </w:rPr>
          <w:t>,</w:t>
        </w:r>
      </w:ins>
      <w:r w:rsidRPr="00EA0A36">
        <w:rPr>
          <w:rFonts w:ascii="LMRoman12" w:eastAsia="Times New Roman" w:hAnsi="LMRoman12" w:cs="Times New Roman"/>
        </w:rPr>
        <w:t xml:space="preserve"> which</w:t>
      </w:r>
      <w:r>
        <w:rPr>
          <w:rFonts w:ascii="LMRoman12" w:eastAsia="Times New Roman" w:hAnsi="LMRoman12" w:cs="Times New Roman"/>
        </w:rPr>
        <w:t xml:space="preserve"> </w:t>
      </w:r>
      <w:r w:rsidRPr="00EA0A36">
        <w:rPr>
          <w:rFonts w:ascii="LMRoman12" w:eastAsia="Times New Roman" w:hAnsi="LMRoman12" w:cs="Times New Roman"/>
        </w:rPr>
        <w:t xml:space="preserve">suggests that random interactions and species abundance distribution (’neutral forbidden links’ (Canard et al., 2012)), are determinants of the structure of mutualistic networks. Connectance values obtained from our simulations are close to the predictions of other </w:t>
      </w:r>
      <w:r w:rsidRPr="00EA0A36">
        <w:rPr>
          <w:rFonts w:ascii="LMRoman12" w:eastAsia="Times New Roman" w:hAnsi="LMRoman12" w:cs="Times New Roman"/>
        </w:rPr>
        <w:lastRenderedPageBreak/>
        <w:t>neutral network models (Canard et al., 2012</w:t>
      </w:r>
      <w:ins w:id="290" w:author="Irina Barros" w:date="2019-10-18T19:15:00Z">
        <w:r w:rsidR="00B62315">
          <w:rPr>
            <w:rFonts w:ascii="LMRoman12" w:eastAsia="Times New Roman" w:hAnsi="LMRoman12" w:cs="Times New Roman"/>
          </w:rPr>
          <w:t xml:space="preserve">, …? </w:t>
        </w:r>
      </w:ins>
      <w:r w:rsidRPr="00EA0A36">
        <w:rPr>
          <w:rFonts w:ascii="LMRoman12" w:eastAsia="Times New Roman" w:hAnsi="LMRoman12" w:cs="Times New Roman"/>
        </w:rPr>
        <w:t>). However, compared to real mutualistic networks with similar diversity</w:t>
      </w:r>
      <w:ins w:id="291" w:author="Irina Barros" w:date="2019-10-18T19:16:00Z">
        <w:r w:rsidR="0082232A">
          <w:rPr>
            <w:rFonts w:ascii="LMRoman12" w:eastAsia="Times New Roman" w:hAnsi="LMRoman12" w:cs="Times New Roman"/>
          </w:rPr>
          <w:t>.</w:t>
        </w:r>
      </w:ins>
      <w:r w:rsidRPr="00EA0A36">
        <w:rPr>
          <w:rFonts w:ascii="LMRoman12" w:eastAsia="Times New Roman" w:hAnsi="LMRoman12" w:cs="Times New Roman"/>
        </w:rPr>
        <w:t xml:space="preserve"> </w:t>
      </w:r>
      <w:del w:id="292" w:author="Irina Barros" w:date="2019-10-18T19:16:00Z">
        <w:r w:rsidRPr="00EA0A36" w:rsidDel="0082232A">
          <w:rPr>
            <w:rFonts w:ascii="LMRoman12" w:eastAsia="Times New Roman" w:hAnsi="LMRoman12" w:cs="Times New Roman"/>
          </w:rPr>
          <w:delText xml:space="preserve">as ours (24 plant and animal species on average), </w:delText>
        </w:r>
      </w:del>
      <w:r w:rsidRPr="00EA0A36">
        <w:rPr>
          <w:rFonts w:ascii="LMRoman12" w:eastAsia="Times New Roman" w:hAnsi="LMRoman12" w:cs="Times New Roman"/>
        </w:rPr>
        <w:t>our connectance values (</w:t>
      </w:r>
      <w:r w:rsidRPr="00EA0A36">
        <w:rPr>
          <w:rFonts w:ascii="LMMathItalic12" w:eastAsia="Times New Roman" w:hAnsi="LMMathItalic12" w:cs="Times New Roman"/>
        </w:rPr>
        <w:t xml:space="preserve">C </w:t>
      </w:r>
      <w:r w:rsidRPr="00EA0A36">
        <w:rPr>
          <w:rFonts w:ascii="LMRoman12" w:eastAsia="Times New Roman" w:hAnsi="LMRoman12" w:cs="Times New Roman"/>
        </w:rPr>
        <w:t>= 0</w:t>
      </w:r>
      <w:r w:rsidRPr="00EA0A36">
        <w:rPr>
          <w:rFonts w:ascii="LMMathItalic12" w:eastAsia="Times New Roman" w:hAnsi="LMMathItalic12" w:cs="Times New Roman"/>
        </w:rPr>
        <w:t>.</w:t>
      </w:r>
      <w:r w:rsidRPr="00EA0A36">
        <w:rPr>
          <w:rFonts w:ascii="LMRoman12" w:eastAsia="Times New Roman" w:hAnsi="LMRoman12" w:cs="Times New Roman"/>
        </w:rPr>
        <w:t>5) are higher than the reported webs (</w:t>
      </w:r>
      <w:r w:rsidRPr="00EA0A36">
        <w:rPr>
          <w:rFonts w:ascii="LMMathItalic12" w:eastAsia="Times New Roman" w:hAnsi="LMMathItalic12" w:cs="Times New Roman"/>
        </w:rPr>
        <w:t xml:space="preserve">C </w:t>
      </w:r>
      <w:r w:rsidRPr="00EA0A36">
        <w:rPr>
          <w:rFonts w:ascii="LMRoman12" w:eastAsia="Times New Roman" w:hAnsi="LMRoman12" w:cs="Times New Roman"/>
        </w:rPr>
        <w:t>= 0</w:t>
      </w:r>
      <w:r w:rsidRPr="00EA0A36">
        <w:rPr>
          <w:rFonts w:ascii="LMMathItalic12" w:eastAsia="Times New Roman" w:hAnsi="LMMathItalic12" w:cs="Times New Roman"/>
        </w:rPr>
        <w:t>.</w:t>
      </w:r>
      <w:r w:rsidRPr="00EA0A36">
        <w:rPr>
          <w:rFonts w:ascii="LMRoman12" w:eastAsia="Times New Roman" w:hAnsi="LMRoman12" w:cs="Times New Roman"/>
        </w:rPr>
        <w:t>28) (Olesen and Jordano, 2002). Interestingly, Nuismer et al. (2012) found that only assuming</w:t>
      </w:r>
      <w:r>
        <w:rPr>
          <w:rFonts w:ascii="LMRoman12" w:eastAsia="Times New Roman" w:hAnsi="LMRoman12" w:cs="Times New Roman"/>
        </w:rPr>
        <w:t xml:space="preserve"> </w:t>
      </w:r>
      <w:r w:rsidRPr="00EA0A36">
        <w:rPr>
          <w:rFonts w:ascii="LMRoman12" w:eastAsia="Times New Roman" w:hAnsi="LMRoman12" w:cs="Times New Roman"/>
        </w:rPr>
        <w:t>coevolutionary selection forces also leads to an increase in connectance. This means that both basic genetic and ecological processes</w:t>
      </w:r>
      <w:ins w:id="293" w:author="Irina Barros" w:date="2019-10-18T19:17:00Z">
        <w:r w:rsidR="00E95D47">
          <w:rPr>
            <w:rFonts w:ascii="LMRoman12" w:eastAsia="Times New Roman" w:hAnsi="LMRoman12" w:cs="Times New Roman"/>
          </w:rPr>
          <w:t>,</w:t>
        </w:r>
      </w:ins>
      <w:r w:rsidRPr="00EA0A36">
        <w:rPr>
          <w:rFonts w:ascii="LMRoman12" w:eastAsia="Times New Roman" w:hAnsi="LMRoman12" w:cs="Times New Roman"/>
        </w:rPr>
        <w:t xml:space="preserve"> and coevolutionary selection can increase connectance in mutualistic networks. The question is why observed mutualistic webs have a lower connectance than those predicted by our model and previous models. We conjecture that this difference in connectance values might be due to different types of forbidden links (i.e. biological constraints impeding plant-animal</w:t>
      </w:r>
      <w:r>
        <w:rPr>
          <w:rFonts w:ascii="LMRoman12" w:eastAsia="Times New Roman" w:hAnsi="LMRoman12" w:cs="Times New Roman"/>
        </w:rPr>
        <w:t xml:space="preserve"> </w:t>
      </w:r>
      <w:r w:rsidRPr="00EA0A36">
        <w:rPr>
          <w:rFonts w:ascii="LMRoman12" w:eastAsia="Times New Roman" w:hAnsi="LMRoman12" w:cs="Times New Roman"/>
        </w:rPr>
        <w:t>interactions), such as phenology (Encinas-Viso et al., 2012; Olesen et al., 2008) or environmental</w:t>
      </w:r>
      <w:r w:rsidRPr="00EA0A36">
        <w:rPr>
          <w:rFonts w:ascii="LMSans8" w:eastAsia="Times New Roman" w:hAnsi="LMSans8" w:cs="Times New Roman"/>
          <w:sz w:val="12"/>
          <w:szCs w:val="12"/>
        </w:rPr>
        <w:t> </w:t>
      </w:r>
      <w:r w:rsidRPr="00EA0A36">
        <w:rPr>
          <w:rFonts w:ascii="LMRoman12" w:eastAsia="Times New Roman" w:hAnsi="LMRoman12" w:cs="Times New Roman"/>
        </w:rPr>
        <w:t>fluctuations that were not explicitly included in our approach.</w:t>
      </w:r>
    </w:p>
    <w:p w14:paraId="3B87D889" w14:textId="26DE0047" w:rsidR="00E95D47" w:rsidRPr="00E95D47" w:rsidRDefault="00E95D47" w:rsidP="005B36D0">
      <w:pPr>
        <w:spacing w:before="100" w:beforeAutospacing="1" w:after="100" w:afterAutospacing="1" w:line="480" w:lineRule="auto"/>
        <w:ind w:firstLine="720"/>
        <w:jc w:val="both"/>
        <w:rPr>
          <w:ins w:id="294" w:author="Irina Barros" w:date="2019-10-18T19:18:00Z"/>
          <w:rFonts w:ascii="Times New Roman" w:eastAsia="Times New Roman" w:hAnsi="Times New Roman" w:cs="Times New Roman"/>
          <w:b/>
          <w:bCs/>
          <w:rPrChange w:id="295" w:author="Irina Barros" w:date="2019-10-18T19:19:00Z">
            <w:rPr>
              <w:ins w:id="296" w:author="Irina Barros" w:date="2019-10-18T19:18:00Z"/>
              <w:rFonts w:ascii="LMRoman12" w:eastAsia="Times New Roman" w:hAnsi="LMRoman12" w:cs="Times New Roman"/>
            </w:rPr>
          </w:rPrChange>
        </w:rPr>
      </w:pPr>
      <w:ins w:id="297" w:author="Irina Barros" w:date="2019-10-18T19:19:00Z">
        <w:r w:rsidRPr="00E95D47">
          <w:rPr>
            <w:rFonts w:ascii="Times New Roman" w:eastAsia="Times New Roman" w:hAnsi="Times New Roman" w:cs="Times New Roman"/>
            <w:b/>
            <w:bCs/>
            <w:rPrChange w:id="298" w:author="Irina Barros" w:date="2019-10-18T19:19:00Z">
              <w:rPr>
                <w:rFonts w:ascii="LMRoman12" w:eastAsia="Times New Roman" w:hAnsi="LMRoman12" w:cs="Times New Roman"/>
              </w:rPr>
            </w:rPrChange>
          </w:rPr>
          <w:t>Conclusion</w:t>
        </w:r>
      </w:ins>
    </w:p>
    <w:p w14:paraId="20182963" w14:textId="6B23626E" w:rsidR="00EA0A36" w:rsidRPr="00EA0A36" w:rsidDel="00DB69CD" w:rsidRDefault="00EA0A36">
      <w:pPr>
        <w:spacing w:before="100" w:beforeAutospacing="1" w:after="100" w:afterAutospacing="1" w:line="480" w:lineRule="auto"/>
        <w:ind w:firstLine="720"/>
        <w:jc w:val="both"/>
        <w:rPr>
          <w:del w:id="299" w:author="Irina Barros" w:date="2019-10-18T19:19:00Z"/>
          <w:rFonts w:ascii="Times New Roman" w:eastAsia="Times New Roman" w:hAnsi="Times New Roman" w:cs="Times New Roman"/>
        </w:rPr>
        <w:pPrChange w:id="300" w:author="Irina Barros" w:date="2019-10-18T00:25:00Z">
          <w:pPr>
            <w:spacing w:before="100" w:beforeAutospacing="1" w:after="100" w:afterAutospacing="1" w:line="480" w:lineRule="auto"/>
            <w:ind w:firstLine="360"/>
            <w:jc w:val="both"/>
          </w:pPr>
        </w:pPrChange>
      </w:pPr>
      <w:r w:rsidRPr="00EA0A36">
        <w:rPr>
          <w:rFonts w:ascii="LMRoman12" w:eastAsia="Times New Roman" w:hAnsi="LMRoman12" w:cs="Times New Roman"/>
        </w:rPr>
        <w:t xml:space="preserve"> In summary, our results show the emergence of convergence, complementarity and nestedness following basic genetic and ecological processes. Our predictions fit well to the observed plant-hummingbird complementarity and hummingbird convergence. In contrast to previous studies</w:t>
      </w:r>
      <w:del w:id="301" w:author="Irina Barros" w:date="2019-10-18T19:20:00Z">
        <w:r w:rsidRPr="00EA0A36" w:rsidDel="00DB69CD">
          <w:rPr>
            <w:rFonts w:ascii="LMRoman12" w:eastAsia="Times New Roman" w:hAnsi="LMRoman12" w:cs="Times New Roman"/>
          </w:rPr>
          <w:delText xml:space="preserve"> showing antinested networks</w:delText>
        </w:r>
      </w:del>
      <w:r w:rsidRPr="00EA0A36">
        <w:rPr>
          <w:rFonts w:ascii="LMRoman12" w:eastAsia="Times New Roman" w:hAnsi="LMRoman12" w:cs="Times New Roman"/>
        </w:rPr>
        <w:t>, we found highly nested values in agreement with empirical mutualistic networks (Bascompte et al., 2003). Our results suggest that diversification dynamics combining</w:t>
      </w:r>
      <w:r w:rsidRPr="00EA0A36">
        <w:rPr>
          <w:rFonts w:ascii="LMSans8" w:eastAsia="Times New Roman" w:hAnsi="LMSans8" w:cs="Times New Roman"/>
          <w:sz w:val="12"/>
          <w:szCs w:val="12"/>
        </w:rPr>
        <w:t> </w:t>
      </w:r>
      <w:r w:rsidRPr="00EA0A36">
        <w:rPr>
          <w:rFonts w:ascii="LMRoman12" w:eastAsia="Times New Roman" w:hAnsi="LMRoman12" w:cs="Times New Roman"/>
        </w:rPr>
        <w:t>ecological (demography and dispersal limitation), population genetics (mutation, recombination, as</w:t>
      </w:r>
      <w:del w:id="302" w:author="Irina Barros" w:date="2019-10-18T19:21:00Z">
        <w:r w:rsidRPr="00EA0A36" w:rsidDel="0008554B">
          <w:rPr>
            <w:rFonts w:ascii="LMSans8" w:eastAsia="Times New Roman" w:hAnsi="LMSans8" w:cs="Times New Roman"/>
            <w:sz w:val="12"/>
            <w:szCs w:val="12"/>
          </w:rPr>
          <w:delText> </w:delText>
        </w:r>
      </w:del>
      <w:r w:rsidRPr="00EA0A36">
        <w:rPr>
          <w:rFonts w:ascii="LMRoman12" w:eastAsia="Times New Roman" w:hAnsi="LMRoman12" w:cs="Times New Roman"/>
        </w:rPr>
        <w:t>sortative mating and drift) and morphological constraints may form the basic processes producing the key patterns of mutualistic networks, from trait convergence and complementarity to connectance and nestedness</w:t>
      </w:r>
      <w:ins w:id="303" w:author="Irina Barros" w:date="2019-10-18T19:22:00Z">
        <w:r w:rsidR="003841FE">
          <w:rPr>
            <w:rFonts w:ascii="LMRoman12" w:eastAsia="Times New Roman" w:hAnsi="LMRoman12" w:cs="Times New Roman"/>
          </w:rPr>
          <w:t xml:space="preserve"> in mutualistic networks. </w:t>
        </w:r>
      </w:ins>
      <w:del w:id="304" w:author="Irina Barros" w:date="2019-10-18T19:22:00Z">
        <w:r w:rsidRPr="00EA0A36" w:rsidDel="003841FE">
          <w:rPr>
            <w:rFonts w:ascii="LMRoman12" w:eastAsia="Times New Roman" w:hAnsi="LMRoman12" w:cs="Times New Roman"/>
          </w:rPr>
          <w:delText xml:space="preserve">. </w:delText>
        </w:r>
      </w:del>
    </w:p>
    <w:p w14:paraId="2005BAC8" w14:textId="77777777" w:rsidR="00EA0A36" w:rsidRPr="00EA0A36" w:rsidDel="00525B1F" w:rsidRDefault="00EA0A36">
      <w:pPr>
        <w:spacing w:before="100" w:beforeAutospacing="1" w:after="100" w:afterAutospacing="1" w:line="480" w:lineRule="auto"/>
        <w:ind w:firstLine="720"/>
        <w:jc w:val="both"/>
        <w:rPr>
          <w:del w:id="305" w:author="Irina Barros" w:date="2019-10-18T18:55:00Z"/>
          <w:rFonts w:ascii="Times New Roman" w:eastAsia="Times New Roman" w:hAnsi="Times New Roman" w:cs="Times New Roman"/>
        </w:rPr>
        <w:pPrChange w:id="306" w:author="Irina Barros" w:date="2019-10-18T00:25:00Z">
          <w:pPr>
            <w:spacing w:before="100" w:beforeAutospacing="1" w:after="100" w:afterAutospacing="1" w:line="480" w:lineRule="auto"/>
            <w:jc w:val="both"/>
          </w:pPr>
        </w:pPrChange>
      </w:pPr>
    </w:p>
    <w:p w14:paraId="0A38FB8C" w14:textId="77777777" w:rsidR="0084277F" w:rsidRPr="00663470" w:rsidRDefault="0084277F">
      <w:pPr>
        <w:spacing w:before="100" w:beforeAutospacing="1" w:after="100" w:afterAutospacing="1" w:line="480" w:lineRule="auto"/>
        <w:ind w:firstLine="720"/>
        <w:jc w:val="both"/>
        <w:pPrChange w:id="307" w:author="Irina Barros" w:date="2019-10-18T19:19:00Z">
          <w:pPr>
            <w:pStyle w:val="NormalWeb"/>
            <w:spacing w:line="480" w:lineRule="auto"/>
            <w:jc w:val="both"/>
          </w:pPr>
        </w:pPrChange>
      </w:pPr>
    </w:p>
    <w:sectPr w:rsidR="0084277F" w:rsidRPr="00663470" w:rsidSect="00EF0B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Irina Barros" w:date="2019-10-18T11:17:00Z" w:initials="IB">
    <w:p w14:paraId="5443A59D" w14:textId="77777777" w:rsidR="00D93B0D" w:rsidRPr="00D93B0D" w:rsidRDefault="00D93B0D" w:rsidP="00D93B0D">
      <w:pPr>
        <w:rPr>
          <w:rFonts w:ascii="Times New Roman" w:eastAsia="Times New Roman" w:hAnsi="Times New Roman" w:cs="Times New Roman"/>
        </w:rPr>
      </w:pPr>
      <w:r>
        <w:rPr>
          <w:rStyle w:val="CommentReference"/>
        </w:rPr>
        <w:annotationRef/>
      </w:r>
      <w:r w:rsidRPr="00D93B0D">
        <w:rPr>
          <w:rFonts w:ascii="Open Sans" w:eastAsia="Times New Roman" w:hAnsi="Open Sans" w:cs="Times New Roman"/>
          <w:color w:val="3F3F3F"/>
          <w:sz w:val="36"/>
          <w:szCs w:val="36"/>
          <w:shd w:val="clear" w:color="auto" w:fill="FFFFFF"/>
        </w:rPr>
        <w:t>Eco-evolutionary feedbacks promote fluctuating selection and long-term stability of antagonistic networks.</w:t>
      </w:r>
    </w:p>
    <w:p w14:paraId="130C5F48" w14:textId="5CAFF8EA" w:rsidR="00D93B0D" w:rsidRDefault="00D93B0D">
      <w:pPr>
        <w:pStyle w:val="CommentText"/>
      </w:pPr>
    </w:p>
  </w:comment>
  <w:comment w:id="26" w:author="Irina Barros" w:date="2019-10-17T23:25:00Z" w:initials="IB">
    <w:p w14:paraId="54B57E07" w14:textId="77777777" w:rsidR="00291767" w:rsidRPr="00291767" w:rsidRDefault="00291767" w:rsidP="00291767">
      <w:pPr>
        <w:pStyle w:val="Heading1"/>
        <w:shd w:val="clear" w:color="auto" w:fill="FFFFFF"/>
        <w:spacing w:before="0" w:beforeAutospacing="0" w:after="135" w:afterAutospacing="0" w:line="405" w:lineRule="atLeast"/>
        <w:rPr>
          <w:rFonts w:ascii="Helvetica" w:hAnsi="Helvetica"/>
          <w:b w:val="0"/>
          <w:bCs w:val="0"/>
          <w:color w:val="202020"/>
          <w:sz w:val="39"/>
          <w:szCs w:val="39"/>
        </w:rPr>
      </w:pPr>
      <w:r w:rsidRPr="00291767">
        <w:rPr>
          <w:rStyle w:val="CommentReference"/>
          <w:b w:val="0"/>
          <w:bCs w:val="0"/>
        </w:rPr>
        <w:annotationRef/>
      </w:r>
      <w:r w:rsidRPr="00291767">
        <w:rPr>
          <w:rFonts w:ascii="Helvetica" w:hAnsi="Helvetica"/>
          <w:b w:val="0"/>
          <w:bCs w:val="0"/>
          <w:color w:val="202020"/>
          <w:sz w:val="39"/>
          <w:szCs w:val="39"/>
        </w:rPr>
        <w:t>Armament Imbalances: Match and Mismatch in Plant-Pollinator Traits of Highly Specialized Long-Spurred Orchids</w:t>
      </w:r>
    </w:p>
    <w:p w14:paraId="6259714F" w14:textId="1C5CC6E8" w:rsidR="00291767" w:rsidRDefault="00291767">
      <w:pPr>
        <w:pStyle w:val="CommentText"/>
      </w:pPr>
    </w:p>
  </w:comment>
  <w:comment w:id="114" w:author="Irina Barros" w:date="2019-10-18T20:11:00Z" w:initials="IB">
    <w:p w14:paraId="49056D93" w14:textId="5519D955" w:rsidR="00453092" w:rsidRDefault="00453092">
      <w:pPr>
        <w:pStyle w:val="CommentText"/>
      </w:pPr>
      <w:r>
        <w:rPr>
          <w:rStyle w:val="CommentReference"/>
        </w:rPr>
        <w:annotationRef/>
      </w:r>
      <w:r>
        <w:t xml:space="preserve">I think it would be useful to have a table summarizing the results for each model. For example, in the columns would be  “Convergence”, “Complementary”, “Connectance” and in the rows “Nuismer et al. 2012” “Guimaraes et al 2011” “This study”. .. </w:t>
      </w:r>
      <w:bookmarkStart w:id="117" w:name="_GoBack"/>
      <w:bookmarkEnd w:id="117"/>
    </w:p>
  </w:comment>
  <w:comment w:id="183" w:author="Irina Barros" w:date="2019-10-18T13:22:00Z" w:initials="IB">
    <w:p w14:paraId="19DBF1EB" w14:textId="77777777" w:rsidR="00A034BF" w:rsidRDefault="00A034BF">
      <w:pPr>
        <w:pStyle w:val="CommentText"/>
      </w:pPr>
      <w:r>
        <w:rPr>
          <w:rStyle w:val="CommentReference"/>
        </w:rPr>
        <w:annotationRef/>
      </w:r>
      <w:r>
        <w:t xml:space="preserve">Maybe would be good to mention here Santamaría et al. 2007. </w:t>
      </w:r>
    </w:p>
    <w:p w14:paraId="17F6DA19" w14:textId="77777777" w:rsidR="00A034BF" w:rsidRDefault="00A034BF">
      <w:pPr>
        <w:pStyle w:val="CommentText"/>
      </w:pPr>
    </w:p>
    <w:p w14:paraId="40E38C7E" w14:textId="77777777" w:rsidR="00A034BF" w:rsidRPr="00A034BF" w:rsidRDefault="00A034BF" w:rsidP="00A034BF">
      <w:pPr>
        <w:pStyle w:val="Heading1"/>
        <w:shd w:val="clear" w:color="auto" w:fill="FFFFFF"/>
        <w:spacing w:before="0" w:beforeAutospacing="0" w:after="135" w:afterAutospacing="0" w:line="405" w:lineRule="atLeast"/>
        <w:rPr>
          <w:rFonts w:ascii="Open Sans" w:hAnsi="Open Sans"/>
          <w:b w:val="0"/>
          <w:bCs w:val="0"/>
          <w:color w:val="202020"/>
          <w:sz w:val="39"/>
          <w:szCs w:val="39"/>
        </w:rPr>
      </w:pPr>
      <w:r w:rsidRPr="00A034BF">
        <w:rPr>
          <w:rFonts w:ascii="Open Sans" w:hAnsi="Open Sans"/>
          <w:b w:val="0"/>
          <w:bCs w:val="0"/>
          <w:color w:val="202020"/>
          <w:sz w:val="39"/>
          <w:szCs w:val="39"/>
        </w:rPr>
        <w:t>Linkage Rules for Plant–Pollinator Networks: Trait Complementarity or Exploitation Barriers?</w:t>
      </w:r>
    </w:p>
    <w:p w14:paraId="41AE7F8E" w14:textId="25DC8569" w:rsidR="00A034BF" w:rsidRDefault="00A034BF">
      <w:pPr>
        <w:pStyle w:val="CommentText"/>
      </w:pPr>
    </w:p>
  </w:comment>
  <w:comment w:id="189" w:author="Irina Barros" w:date="2019-10-18T11:48:00Z" w:initials="IB">
    <w:p w14:paraId="123093DF" w14:textId="7FA23295" w:rsidR="007C27E2" w:rsidRDefault="007C27E2">
      <w:pPr>
        <w:pStyle w:val="CommentText"/>
      </w:pPr>
      <w:r>
        <w:rPr>
          <w:rStyle w:val="CommentReference"/>
        </w:rPr>
        <w:annotationRef/>
      </w:r>
      <w:r>
        <w:t xml:space="preserve">I did not understand this part, it seems very confuse to me. </w:t>
      </w:r>
    </w:p>
  </w:comment>
  <w:comment w:id="199" w:author="Irina Barros" w:date="2019-10-18T13:39:00Z" w:initials="IB">
    <w:p w14:paraId="67EBA795" w14:textId="77777777" w:rsidR="00581196" w:rsidRPr="00581196" w:rsidRDefault="00581196" w:rsidP="00581196">
      <w:pPr>
        <w:pStyle w:val="Heading1"/>
        <w:shd w:val="clear" w:color="auto" w:fill="FFFFFF"/>
        <w:rPr>
          <w:rFonts w:ascii="Open Sans" w:hAnsi="Open Sans"/>
          <w:b w:val="0"/>
          <w:bCs w:val="0"/>
          <w:color w:val="000000"/>
        </w:rPr>
      </w:pPr>
      <w:r>
        <w:rPr>
          <w:rStyle w:val="CommentReference"/>
        </w:rPr>
        <w:annotationRef/>
      </w:r>
      <w:r w:rsidRPr="00581196">
        <w:rPr>
          <w:rFonts w:ascii="Open Sans" w:hAnsi="Open Sans"/>
          <w:b w:val="0"/>
          <w:bCs w:val="0"/>
          <w:color w:val="000000"/>
        </w:rPr>
        <w:t>Diversification through multitrait evolution in a coevolving interaction</w:t>
      </w:r>
    </w:p>
    <w:p w14:paraId="769AEE2B" w14:textId="30AFCCA0" w:rsidR="00581196" w:rsidRDefault="00581196">
      <w:pPr>
        <w:pStyle w:val="CommentText"/>
      </w:pPr>
    </w:p>
  </w:comment>
  <w:comment w:id="202" w:author="Irina Barros" w:date="2019-10-18T12:06:00Z" w:initials="IB">
    <w:p w14:paraId="6A91EDFD" w14:textId="77777777" w:rsidR="00CF25B3" w:rsidRPr="00CF25B3" w:rsidRDefault="00CF25B3" w:rsidP="00CF25B3">
      <w:pPr>
        <w:pStyle w:val="Heading1"/>
        <w:shd w:val="clear" w:color="auto" w:fill="FFFFFF"/>
        <w:spacing w:before="0" w:beforeAutospacing="0"/>
        <w:rPr>
          <w:rFonts w:ascii="Arial" w:hAnsi="Arial" w:cs="Arial"/>
          <w:b w:val="0"/>
          <w:bCs w:val="0"/>
          <w:color w:val="000000"/>
          <w:sz w:val="36"/>
          <w:szCs w:val="36"/>
        </w:rPr>
      </w:pPr>
      <w:r>
        <w:rPr>
          <w:rStyle w:val="CommentReference"/>
        </w:rPr>
        <w:annotationRef/>
      </w:r>
      <w:r w:rsidRPr="00CF25B3">
        <w:rPr>
          <w:rFonts w:ascii="Arial" w:hAnsi="Arial" w:cs="Arial"/>
          <w:b w:val="0"/>
          <w:bCs w:val="0"/>
          <w:color w:val="000000"/>
          <w:sz w:val="36"/>
          <w:szCs w:val="36"/>
        </w:rPr>
        <w:t>Coevolution Creates Complex Mosaics across Large Landscapes</w:t>
      </w:r>
    </w:p>
    <w:p w14:paraId="4238B296" w14:textId="1427F019" w:rsidR="00CF25B3" w:rsidRDefault="00CF25B3">
      <w:pPr>
        <w:pStyle w:val="CommentText"/>
      </w:pPr>
    </w:p>
  </w:comment>
  <w:comment w:id="232" w:author="Irina Barros" w:date="2019-10-18T14:09:00Z" w:initials="IB">
    <w:p w14:paraId="1DBA549B" w14:textId="580EE8E3" w:rsidR="00AB70D6" w:rsidRDefault="00AB70D6">
      <w:pPr>
        <w:pStyle w:val="CommentText"/>
      </w:pPr>
      <w:r>
        <w:rPr>
          <w:rStyle w:val="CommentReference"/>
        </w:rPr>
        <w:annotationRef/>
      </w:r>
      <w:r w:rsidR="00545644">
        <w:t xml:space="preserve">One of your results was: “Convergence events were heterogeneously distributed across species with most events occurring between common species”. </w:t>
      </w:r>
      <w:r w:rsidR="00340E2D">
        <w:t xml:space="preserve">It might be a good idea to look if the species you didn’t consider are abundant species. </w:t>
      </w:r>
      <w:r w:rsidR="00416153">
        <w:t xml:space="preserve">It could give more strength to your argument.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C5F48" w15:done="0"/>
  <w15:commentEx w15:paraId="6259714F" w15:done="0"/>
  <w15:commentEx w15:paraId="49056D93" w15:done="0"/>
  <w15:commentEx w15:paraId="41AE7F8E" w15:done="0"/>
  <w15:commentEx w15:paraId="123093DF" w15:done="0"/>
  <w15:commentEx w15:paraId="769AEE2B" w15:done="0"/>
  <w15:commentEx w15:paraId="4238B296" w15:done="0"/>
  <w15:commentEx w15:paraId="1DBA54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C5F48" w16cid:durableId="21541DE6"/>
  <w16cid:commentId w16cid:paraId="6259714F" w16cid:durableId="215376E1"/>
  <w16cid:commentId w16cid:paraId="49056D93" w16cid:durableId="21549AD9"/>
  <w16cid:commentId w16cid:paraId="41AE7F8E" w16cid:durableId="21543B28"/>
  <w16cid:commentId w16cid:paraId="123093DF" w16cid:durableId="21542529"/>
  <w16cid:commentId w16cid:paraId="769AEE2B" w16cid:durableId="21543F19"/>
  <w16cid:commentId w16cid:paraId="4238B296" w16cid:durableId="21542944"/>
  <w16cid:commentId w16cid:paraId="1DBA549B" w16cid:durableId="215446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MRoman12">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MMathSymbols10">
    <w:altName w:val="Cambria"/>
    <w:panose1 w:val="020B0604020202020204"/>
    <w:charset w:val="00"/>
    <w:family w:val="roman"/>
    <w:notTrueType/>
    <w:pitch w:val="default"/>
  </w:font>
  <w:font w:name="LMMathItalic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095C"/>
    <w:multiLevelType w:val="multilevel"/>
    <w:tmpl w:val="6C9E59B4"/>
    <w:lvl w:ilvl="0">
      <w:start w:val="3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56DA"/>
    <w:multiLevelType w:val="hybridMultilevel"/>
    <w:tmpl w:val="F0FC878A"/>
    <w:lvl w:ilvl="0" w:tplc="DBF4D8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5A80"/>
    <w:multiLevelType w:val="multilevel"/>
    <w:tmpl w:val="61321CB2"/>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95F8F"/>
    <w:multiLevelType w:val="multilevel"/>
    <w:tmpl w:val="65B2C878"/>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E24D8"/>
    <w:multiLevelType w:val="multilevel"/>
    <w:tmpl w:val="3D9E4416"/>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B0D00"/>
    <w:multiLevelType w:val="multilevel"/>
    <w:tmpl w:val="C3E82632"/>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305C9"/>
    <w:multiLevelType w:val="multilevel"/>
    <w:tmpl w:val="3E860F82"/>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35A69"/>
    <w:multiLevelType w:val="multilevel"/>
    <w:tmpl w:val="800CEF08"/>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448D9"/>
    <w:multiLevelType w:val="multilevel"/>
    <w:tmpl w:val="CDE668D4"/>
    <w:lvl w:ilvl="0">
      <w:start w:val="3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943B2"/>
    <w:multiLevelType w:val="multilevel"/>
    <w:tmpl w:val="6DB8C674"/>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DC5D31"/>
    <w:multiLevelType w:val="multilevel"/>
    <w:tmpl w:val="BBDA28FE"/>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73D77"/>
    <w:multiLevelType w:val="multilevel"/>
    <w:tmpl w:val="72CA4A84"/>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9"/>
  </w:num>
  <w:num w:numId="4">
    <w:abstractNumId w:val="2"/>
  </w:num>
  <w:num w:numId="5">
    <w:abstractNumId w:val="3"/>
  </w:num>
  <w:num w:numId="6">
    <w:abstractNumId w:val="6"/>
  </w:num>
  <w:num w:numId="7">
    <w:abstractNumId w:val="7"/>
  </w:num>
  <w:num w:numId="8">
    <w:abstractNumId w:val="5"/>
  </w:num>
  <w:num w:numId="9">
    <w:abstractNumId w:val="4"/>
  </w:num>
  <w:num w:numId="10">
    <w:abstractNumId w:val="11"/>
  </w:num>
  <w:num w:numId="11">
    <w:abstractNumId w:val="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ina Barros">
    <w15:presenceInfo w15:providerId="AD" w15:userId="S::ibarros@ucmerced.edu::82cb15e8-1cfe-4505-892a-7316bcd99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2"/>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39"/>
    <w:rsid w:val="0008554B"/>
    <w:rsid w:val="000A78B9"/>
    <w:rsid w:val="000F3C02"/>
    <w:rsid w:val="00126E80"/>
    <w:rsid w:val="001517DB"/>
    <w:rsid w:val="00205639"/>
    <w:rsid w:val="00221618"/>
    <w:rsid w:val="00231FB6"/>
    <w:rsid w:val="00242B50"/>
    <w:rsid w:val="002440A6"/>
    <w:rsid w:val="00291767"/>
    <w:rsid w:val="002B61CF"/>
    <w:rsid w:val="00315A7F"/>
    <w:rsid w:val="00340E2D"/>
    <w:rsid w:val="003841FE"/>
    <w:rsid w:val="003B6DBC"/>
    <w:rsid w:val="00416153"/>
    <w:rsid w:val="00453092"/>
    <w:rsid w:val="004A1434"/>
    <w:rsid w:val="004C302A"/>
    <w:rsid w:val="0050729A"/>
    <w:rsid w:val="00525B1F"/>
    <w:rsid w:val="0054381C"/>
    <w:rsid w:val="00545644"/>
    <w:rsid w:val="00557EEA"/>
    <w:rsid w:val="00581196"/>
    <w:rsid w:val="005A143D"/>
    <w:rsid w:val="005B36D0"/>
    <w:rsid w:val="005C6BD9"/>
    <w:rsid w:val="00637310"/>
    <w:rsid w:val="00643C9E"/>
    <w:rsid w:val="00663470"/>
    <w:rsid w:val="006A6D72"/>
    <w:rsid w:val="006B7544"/>
    <w:rsid w:val="007C27E2"/>
    <w:rsid w:val="0082232A"/>
    <w:rsid w:val="00822CA4"/>
    <w:rsid w:val="00832786"/>
    <w:rsid w:val="0084277F"/>
    <w:rsid w:val="008D79F1"/>
    <w:rsid w:val="0090388C"/>
    <w:rsid w:val="00944459"/>
    <w:rsid w:val="00946744"/>
    <w:rsid w:val="009918CF"/>
    <w:rsid w:val="009D7741"/>
    <w:rsid w:val="009E3061"/>
    <w:rsid w:val="00A034BF"/>
    <w:rsid w:val="00A03759"/>
    <w:rsid w:val="00A611DA"/>
    <w:rsid w:val="00A8700F"/>
    <w:rsid w:val="00AA104E"/>
    <w:rsid w:val="00AB2CE7"/>
    <w:rsid w:val="00AB50E5"/>
    <w:rsid w:val="00AB70D6"/>
    <w:rsid w:val="00AC2491"/>
    <w:rsid w:val="00AF4FF1"/>
    <w:rsid w:val="00B132E8"/>
    <w:rsid w:val="00B62315"/>
    <w:rsid w:val="00B80E57"/>
    <w:rsid w:val="00BD49CB"/>
    <w:rsid w:val="00C46FCB"/>
    <w:rsid w:val="00C662CF"/>
    <w:rsid w:val="00C93C26"/>
    <w:rsid w:val="00CF25B3"/>
    <w:rsid w:val="00D2604A"/>
    <w:rsid w:val="00D37C00"/>
    <w:rsid w:val="00D93B0D"/>
    <w:rsid w:val="00DB69CD"/>
    <w:rsid w:val="00E46BD2"/>
    <w:rsid w:val="00E56D2A"/>
    <w:rsid w:val="00E92296"/>
    <w:rsid w:val="00E95D47"/>
    <w:rsid w:val="00EA0A36"/>
    <w:rsid w:val="00EC55BC"/>
    <w:rsid w:val="00EF0B36"/>
    <w:rsid w:val="00F43ED3"/>
    <w:rsid w:val="00F8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B7E5"/>
  <w15:chartTrackingRefBased/>
  <w15:docId w15:val="{6303F58D-4320-8F41-A52E-6EA32AEF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17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39"/>
    <w:pPr>
      <w:ind w:left="720"/>
      <w:contextualSpacing/>
    </w:pPr>
  </w:style>
  <w:style w:type="paragraph" w:styleId="NormalWeb">
    <w:name w:val="Normal (Web)"/>
    <w:basedOn w:val="Normal"/>
    <w:uiPriority w:val="99"/>
    <w:unhideWhenUsed/>
    <w:rsid w:val="0066347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31F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1F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1767"/>
    <w:rPr>
      <w:sz w:val="16"/>
      <w:szCs w:val="16"/>
    </w:rPr>
  </w:style>
  <w:style w:type="paragraph" w:styleId="CommentText">
    <w:name w:val="annotation text"/>
    <w:basedOn w:val="Normal"/>
    <w:link w:val="CommentTextChar"/>
    <w:uiPriority w:val="99"/>
    <w:semiHidden/>
    <w:unhideWhenUsed/>
    <w:rsid w:val="00291767"/>
    <w:rPr>
      <w:sz w:val="20"/>
      <w:szCs w:val="20"/>
    </w:rPr>
  </w:style>
  <w:style w:type="character" w:customStyle="1" w:styleId="CommentTextChar">
    <w:name w:val="Comment Text Char"/>
    <w:basedOn w:val="DefaultParagraphFont"/>
    <w:link w:val="CommentText"/>
    <w:uiPriority w:val="99"/>
    <w:semiHidden/>
    <w:rsid w:val="00291767"/>
    <w:rPr>
      <w:sz w:val="20"/>
      <w:szCs w:val="20"/>
    </w:rPr>
  </w:style>
  <w:style w:type="paragraph" w:styleId="CommentSubject">
    <w:name w:val="annotation subject"/>
    <w:basedOn w:val="CommentText"/>
    <w:next w:val="CommentText"/>
    <w:link w:val="CommentSubjectChar"/>
    <w:uiPriority w:val="99"/>
    <w:semiHidden/>
    <w:unhideWhenUsed/>
    <w:rsid w:val="00291767"/>
    <w:rPr>
      <w:b/>
      <w:bCs/>
    </w:rPr>
  </w:style>
  <w:style w:type="character" w:customStyle="1" w:styleId="CommentSubjectChar">
    <w:name w:val="Comment Subject Char"/>
    <w:basedOn w:val="CommentTextChar"/>
    <w:link w:val="CommentSubject"/>
    <w:uiPriority w:val="99"/>
    <w:semiHidden/>
    <w:rsid w:val="00291767"/>
    <w:rPr>
      <w:b/>
      <w:bCs/>
      <w:sz w:val="20"/>
      <w:szCs w:val="20"/>
    </w:rPr>
  </w:style>
  <w:style w:type="character" w:customStyle="1" w:styleId="Heading1Char">
    <w:name w:val="Heading 1 Char"/>
    <w:basedOn w:val="DefaultParagraphFont"/>
    <w:link w:val="Heading1"/>
    <w:uiPriority w:val="9"/>
    <w:rsid w:val="0029176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541">
      <w:bodyDiv w:val="1"/>
      <w:marLeft w:val="0"/>
      <w:marRight w:val="0"/>
      <w:marTop w:val="0"/>
      <w:marBottom w:val="0"/>
      <w:divBdr>
        <w:top w:val="none" w:sz="0" w:space="0" w:color="auto"/>
        <w:left w:val="none" w:sz="0" w:space="0" w:color="auto"/>
        <w:bottom w:val="none" w:sz="0" w:space="0" w:color="auto"/>
        <w:right w:val="none" w:sz="0" w:space="0" w:color="auto"/>
      </w:divBdr>
    </w:div>
    <w:div w:id="14231575">
      <w:bodyDiv w:val="1"/>
      <w:marLeft w:val="0"/>
      <w:marRight w:val="0"/>
      <w:marTop w:val="0"/>
      <w:marBottom w:val="0"/>
      <w:divBdr>
        <w:top w:val="none" w:sz="0" w:space="0" w:color="auto"/>
        <w:left w:val="none" w:sz="0" w:space="0" w:color="auto"/>
        <w:bottom w:val="none" w:sz="0" w:space="0" w:color="auto"/>
        <w:right w:val="none" w:sz="0" w:space="0" w:color="auto"/>
      </w:divBdr>
    </w:div>
    <w:div w:id="71052646">
      <w:bodyDiv w:val="1"/>
      <w:marLeft w:val="0"/>
      <w:marRight w:val="0"/>
      <w:marTop w:val="0"/>
      <w:marBottom w:val="0"/>
      <w:divBdr>
        <w:top w:val="none" w:sz="0" w:space="0" w:color="auto"/>
        <w:left w:val="none" w:sz="0" w:space="0" w:color="auto"/>
        <w:bottom w:val="none" w:sz="0" w:space="0" w:color="auto"/>
        <w:right w:val="none" w:sz="0" w:space="0" w:color="auto"/>
      </w:divBdr>
      <w:divsChild>
        <w:div w:id="1394279124">
          <w:marLeft w:val="0"/>
          <w:marRight w:val="0"/>
          <w:marTop w:val="0"/>
          <w:marBottom w:val="0"/>
          <w:divBdr>
            <w:top w:val="none" w:sz="0" w:space="0" w:color="auto"/>
            <w:left w:val="none" w:sz="0" w:space="0" w:color="auto"/>
            <w:bottom w:val="none" w:sz="0" w:space="0" w:color="auto"/>
            <w:right w:val="none" w:sz="0" w:space="0" w:color="auto"/>
          </w:divBdr>
          <w:divsChild>
            <w:div w:id="1325473413">
              <w:marLeft w:val="0"/>
              <w:marRight w:val="0"/>
              <w:marTop w:val="0"/>
              <w:marBottom w:val="0"/>
              <w:divBdr>
                <w:top w:val="none" w:sz="0" w:space="0" w:color="auto"/>
                <w:left w:val="none" w:sz="0" w:space="0" w:color="auto"/>
                <w:bottom w:val="none" w:sz="0" w:space="0" w:color="auto"/>
                <w:right w:val="none" w:sz="0" w:space="0" w:color="auto"/>
              </w:divBdr>
              <w:divsChild>
                <w:div w:id="139227980">
                  <w:marLeft w:val="0"/>
                  <w:marRight w:val="0"/>
                  <w:marTop w:val="0"/>
                  <w:marBottom w:val="0"/>
                  <w:divBdr>
                    <w:top w:val="none" w:sz="0" w:space="0" w:color="auto"/>
                    <w:left w:val="none" w:sz="0" w:space="0" w:color="auto"/>
                    <w:bottom w:val="none" w:sz="0" w:space="0" w:color="auto"/>
                    <w:right w:val="none" w:sz="0" w:space="0" w:color="auto"/>
                  </w:divBdr>
                  <w:divsChild>
                    <w:div w:id="17443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914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4">
          <w:marLeft w:val="0"/>
          <w:marRight w:val="0"/>
          <w:marTop w:val="0"/>
          <w:marBottom w:val="0"/>
          <w:divBdr>
            <w:top w:val="none" w:sz="0" w:space="0" w:color="auto"/>
            <w:left w:val="none" w:sz="0" w:space="0" w:color="auto"/>
            <w:bottom w:val="none" w:sz="0" w:space="0" w:color="auto"/>
            <w:right w:val="none" w:sz="0" w:space="0" w:color="auto"/>
          </w:divBdr>
          <w:divsChild>
            <w:div w:id="2069456009">
              <w:marLeft w:val="0"/>
              <w:marRight w:val="0"/>
              <w:marTop w:val="0"/>
              <w:marBottom w:val="0"/>
              <w:divBdr>
                <w:top w:val="none" w:sz="0" w:space="0" w:color="auto"/>
                <w:left w:val="none" w:sz="0" w:space="0" w:color="auto"/>
                <w:bottom w:val="none" w:sz="0" w:space="0" w:color="auto"/>
                <w:right w:val="none" w:sz="0" w:space="0" w:color="auto"/>
              </w:divBdr>
              <w:divsChild>
                <w:div w:id="499933491">
                  <w:marLeft w:val="0"/>
                  <w:marRight w:val="0"/>
                  <w:marTop w:val="0"/>
                  <w:marBottom w:val="0"/>
                  <w:divBdr>
                    <w:top w:val="none" w:sz="0" w:space="0" w:color="auto"/>
                    <w:left w:val="none" w:sz="0" w:space="0" w:color="auto"/>
                    <w:bottom w:val="none" w:sz="0" w:space="0" w:color="auto"/>
                    <w:right w:val="none" w:sz="0" w:space="0" w:color="auto"/>
                  </w:divBdr>
                  <w:divsChild>
                    <w:div w:id="3321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7749">
      <w:bodyDiv w:val="1"/>
      <w:marLeft w:val="0"/>
      <w:marRight w:val="0"/>
      <w:marTop w:val="0"/>
      <w:marBottom w:val="0"/>
      <w:divBdr>
        <w:top w:val="none" w:sz="0" w:space="0" w:color="auto"/>
        <w:left w:val="none" w:sz="0" w:space="0" w:color="auto"/>
        <w:bottom w:val="none" w:sz="0" w:space="0" w:color="auto"/>
        <w:right w:val="none" w:sz="0" w:space="0" w:color="auto"/>
      </w:divBdr>
    </w:div>
    <w:div w:id="354624225">
      <w:bodyDiv w:val="1"/>
      <w:marLeft w:val="0"/>
      <w:marRight w:val="0"/>
      <w:marTop w:val="0"/>
      <w:marBottom w:val="0"/>
      <w:divBdr>
        <w:top w:val="none" w:sz="0" w:space="0" w:color="auto"/>
        <w:left w:val="none" w:sz="0" w:space="0" w:color="auto"/>
        <w:bottom w:val="none" w:sz="0" w:space="0" w:color="auto"/>
        <w:right w:val="none" w:sz="0" w:space="0" w:color="auto"/>
      </w:divBdr>
      <w:divsChild>
        <w:div w:id="1800799670">
          <w:marLeft w:val="0"/>
          <w:marRight w:val="0"/>
          <w:marTop w:val="0"/>
          <w:marBottom w:val="0"/>
          <w:divBdr>
            <w:top w:val="none" w:sz="0" w:space="0" w:color="auto"/>
            <w:left w:val="none" w:sz="0" w:space="0" w:color="auto"/>
            <w:bottom w:val="none" w:sz="0" w:space="0" w:color="auto"/>
            <w:right w:val="none" w:sz="0" w:space="0" w:color="auto"/>
          </w:divBdr>
          <w:divsChild>
            <w:div w:id="1510636075">
              <w:marLeft w:val="0"/>
              <w:marRight w:val="0"/>
              <w:marTop w:val="0"/>
              <w:marBottom w:val="0"/>
              <w:divBdr>
                <w:top w:val="none" w:sz="0" w:space="0" w:color="auto"/>
                <w:left w:val="none" w:sz="0" w:space="0" w:color="auto"/>
                <w:bottom w:val="none" w:sz="0" w:space="0" w:color="auto"/>
                <w:right w:val="none" w:sz="0" w:space="0" w:color="auto"/>
              </w:divBdr>
              <w:divsChild>
                <w:div w:id="1036390290">
                  <w:marLeft w:val="0"/>
                  <w:marRight w:val="0"/>
                  <w:marTop w:val="0"/>
                  <w:marBottom w:val="0"/>
                  <w:divBdr>
                    <w:top w:val="none" w:sz="0" w:space="0" w:color="auto"/>
                    <w:left w:val="none" w:sz="0" w:space="0" w:color="auto"/>
                    <w:bottom w:val="none" w:sz="0" w:space="0" w:color="auto"/>
                    <w:right w:val="none" w:sz="0" w:space="0" w:color="auto"/>
                  </w:divBdr>
                  <w:divsChild>
                    <w:div w:id="1672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47743">
      <w:bodyDiv w:val="1"/>
      <w:marLeft w:val="0"/>
      <w:marRight w:val="0"/>
      <w:marTop w:val="0"/>
      <w:marBottom w:val="0"/>
      <w:divBdr>
        <w:top w:val="none" w:sz="0" w:space="0" w:color="auto"/>
        <w:left w:val="none" w:sz="0" w:space="0" w:color="auto"/>
        <w:bottom w:val="none" w:sz="0" w:space="0" w:color="auto"/>
        <w:right w:val="none" w:sz="0" w:space="0" w:color="auto"/>
      </w:divBdr>
      <w:divsChild>
        <w:div w:id="1297491868">
          <w:marLeft w:val="0"/>
          <w:marRight w:val="0"/>
          <w:marTop w:val="0"/>
          <w:marBottom w:val="0"/>
          <w:divBdr>
            <w:top w:val="none" w:sz="0" w:space="0" w:color="auto"/>
            <w:left w:val="none" w:sz="0" w:space="0" w:color="auto"/>
            <w:bottom w:val="none" w:sz="0" w:space="0" w:color="auto"/>
            <w:right w:val="none" w:sz="0" w:space="0" w:color="auto"/>
          </w:divBdr>
          <w:divsChild>
            <w:div w:id="96944158">
              <w:marLeft w:val="0"/>
              <w:marRight w:val="0"/>
              <w:marTop w:val="0"/>
              <w:marBottom w:val="0"/>
              <w:divBdr>
                <w:top w:val="none" w:sz="0" w:space="0" w:color="auto"/>
                <w:left w:val="none" w:sz="0" w:space="0" w:color="auto"/>
                <w:bottom w:val="none" w:sz="0" w:space="0" w:color="auto"/>
                <w:right w:val="none" w:sz="0" w:space="0" w:color="auto"/>
              </w:divBdr>
              <w:divsChild>
                <w:div w:id="1550647349">
                  <w:marLeft w:val="0"/>
                  <w:marRight w:val="0"/>
                  <w:marTop w:val="0"/>
                  <w:marBottom w:val="0"/>
                  <w:divBdr>
                    <w:top w:val="none" w:sz="0" w:space="0" w:color="auto"/>
                    <w:left w:val="none" w:sz="0" w:space="0" w:color="auto"/>
                    <w:bottom w:val="none" w:sz="0" w:space="0" w:color="auto"/>
                    <w:right w:val="none" w:sz="0" w:space="0" w:color="auto"/>
                  </w:divBdr>
                  <w:divsChild>
                    <w:div w:id="10053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3999">
      <w:bodyDiv w:val="1"/>
      <w:marLeft w:val="0"/>
      <w:marRight w:val="0"/>
      <w:marTop w:val="0"/>
      <w:marBottom w:val="0"/>
      <w:divBdr>
        <w:top w:val="none" w:sz="0" w:space="0" w:color="auto"/>
        <w:left w:val="none" w:sz="0" w:space="0" w:color="auto"/>
        <w:bottom w:val="none" w:sz="0" w:space="0" w:color="auto"/>
        <w:right w:val="none" w:sz="0" w:space="0" w:color="auto"/>
      </w:divBdr>
    </w:div>
    <w:div w:id="621886231">
      <w:bodyDiv w:val="1"/>
      <w:marLeft w:val="0"/>
      <w:marRight w:val="0"/>
      <w:marTop w:val="0"/>
      <w:marBottom w:val="0"/>
      <w:divBdr>
        <w:top w:val="none" w:sz="0" w:space="0" w:color="auto"/>
        <w:left w:val="none" w:sz="0" w:space="0" w:color="auto"/>
        <w:bottom w:val="none" w:sz="0" w:space="0" w:color="auto"/>
        <w:right w:val="none" w:sz="0" w:space="0" w:color="auto"/>
      </w:divBdr>
    </w:div>
    <w:div w:id="753013065">
      <w:bodyDiv w:val="1"/>
      <w:marLeft w:val="0"/>
      <w:marRight w:val="0"/>
      <w:marTop w:val="0"/>
      <w:marBottom w:val="0"/>
      <w:divBdr>
        <w:top w:val="none" w:sz="0" w:space="0" w:color="auto"/>
        <w:left w:val="none" w:sz="0" w:space="0" w:color="auto"/>
        <w:bottom w:val="none" w:sz="0" w:space="0" w:color="auto"/>
        <w:right w:val="none" w:sz="0" w:space="0" w:color="auto"/>
      </w:divBdr>
    </w:div>
    <w:div w:id="1038624203">
      <w:bodyDiv w:val="1"/>
      <w:marLeft w:val="0"/>
      <w:marRight w:val="0"/>
      <w:marTop w:val="0"/>
      <w:marBottom w:val="0"/>
      <w:divBdr>
        <w:top w:val="none" w:sz="0" w:space="0" w:color="auto"/>
        <w:left w:val="none" w:sz="0" w:space="0" w:color="auto"/>
        <w:bottom w:val="none" w:sz="0" w:space="0" w:color="auto"/>
        <w:right w:val="none" w:sz="0" w:space="0" w:color="auto"/>
      </w:divBdr>
    </w:div>
    <w:div w:id="1040281826">
      <w:bodyDiv w:val="1"/>
      <w:marLeft w:val="0"/>
      <w:marRight w:val="0"/>
      <w:marTop w:val="0"/>
      <w:marBottom w:val="0"/>
      <w:divBdr>
        <w:top w:val="none" w:sz="0" w:space="0" w:color="auto"/>
        <w:left w:val="none" w:sz="0" w:space="0" w:color="auto"/>
        <w:bottom w:val="none" w:sz="0" w:space="0" w:color="auto"/>
        <w:right w:val="none" w:sz="0" w:space="0" w:color="auto"/>
      </w:divBdr>
      <w:divsChild>
        <w:div w:id="1800760569">
          <w:marLeft w:val="0"/>
          <w:marRight w:val="0"/>
          <w:marTop w:val="0"/>
          <w:marBottom w:val="0"/>
          <w:divBdr>
            <w:top w:val="none" w:sz="0" w:space="0" w:color="auto"/>
            <w:left w:val="none" w:sz="0" w:space="0" w:color="auto"/>
            <w:bottom w:val="none" w:sz="0" w:space="0" w:color="auto"/>
            <w:right w:val="none" w:sz="0" w:space="0" w:color="auto"/>
          </w:divBdr>
          <w:divsChild>
            <w:div w:id="1362173240">
              <w:marLeft w:val="0"/>
              <w:marRight w:val="0"/>
              <w:marTop w:val="0"/>
              <w:marBottom w:val="0"/>
              <w:divBdr>
                <w:top w:val="none" w:sz="0" w:space="0" w:color="auto"/>
                <w:left w:val="none" w:sz="0" w:space="0" w:color="auto"/>
                <w:bottom w:val="none" w:sz="0" w:space="0" w:color="auto"/>
                <w:right w:val="none" w:sz="0" w:space="0" w:color="auto"/>
              </w:divBdr>
              <w:divsChild>
                <w:div w:id="1499073215">
                  <w:marLeft w:val="0"/>
                  <w:marRight w:val="0"/>
                  <w:marTop w:val="0"/>
                  <w:marBottom w:val="0"/>
                  <w:divBdr>
                    <w:top w:val="none" w:sz="0" w:space="0" w:color="auto"/>
                    <w:left w:val="none" w:sz="0" w:space="0" w:color="auto"/>
                    <w:bottom w:val="none" w:sz="0" w:space="0" w:color="auto"/>
                    <w:right w:val="none" w:sz="0" w:space="0" w:color="auto"/>
                  </w:divBdr>
                  <w:divsChild>
                    <w:div w:id="16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58838">
      <w:bodyDiv w:val="1"/>
      <w:marLeft w:val="0"/>
      <w:marRight w:val="0"/>
      <w:marTop w:val="0"/>
      <w:marBottom w:val="0"/>
      <w:divBdr>
        <w:top w:val="none" w:sz="0" w:space="0" w:color="auto"/>
        <w:left w:val="none" w:sz="0" w:space="0" w:color="auto"/>
        <w:bottom w:val="none" w:sz="0" w:space="0" w:color="auto"/>
        <w:right w:val="none" w:sz="0" w:space="0" w:color="auto"/>
      </w:divBdr>
      <w:divsChild>
        <w:div w:id="358356298">
          <w:marLeft w:val="0"/>
          <w:marRight w:val="0"/>
          <w:marTop w:val="0"/>
          <w:marBottom w:val="0"/>
          <w:divBdr>
            <w:top w:val="none" w:sz="0" w:space="0" w:color="auto"/>
            <w:left w:val="none" w:sz="0" w:space="0" w:color="auto"/>
            <w:bottom w:val="none" w:sz="0" w:space="0" w:color="auto"/>
            <w:right w:val="none" w:sz="0" w:space="0" w:color="auto"/>
          </w:divBdr>
          <w:divsChild>
            <w:div w:id="899748555">
              <w:marLeft w:val="0"/>
              <w:marRight w:val="0"/>
              <w:marTop w:val="0"/>
              <w:marBottom w:val="0"/>
              <w:divBdr>
                <w:top w:val="none" w:sz="0" w:space="0" w:color="auto"/>
                <w:left w:val="none" w:sz="0" w:space="0" w:color="auto"/>
                <w:bottom w:val="none" w:sz="0" w:space="0" w:color="auto"/>
                <w:right w:val="none" w:sz="0" w:space="0" w:color="auto"/>
              </w:divBdr>
              <w:divsChild>
                <w:div w:id="531379055">
                  <w:marLeft w:val="0"/>
                  <w:marRight w:val="0"/>
                  <w:marTop w:val="0"/>
                  <w:marBottom w:val="0"/>
                  <w:divBdr>
                    <w:top w:val="none" w:sz="0" w:space="0" w:color="auto"/>
                    <w:left w:val="none" w:sz="0" w:space="0" w:color="auto"/>
                    <w:bottom w:val="none" w:sz="0" w:space="0" w:color="auto"/>
                    <w:right w:val="none" w:sz="0" w:space="0" w:color="auto"/>
                  </w:divBdr>
                  <w:divsChild>
                    <w:div w:id="3407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2780">
      <w:bodyDiv w:val="1"/>
      <w:marLeft w:val="0"/>
      <w:marRight w:val="0"/>
      <w:marTop w:val="0"/>
      <w:marBottom w:val="0"/>
      <w:divBdr>
        <w:top w:val="none" w:sz="0" w:space="0" w:color="auto"/>
        <w:left w:val="none" w:sz="0" w:space="0" w:color="auto"/>
        <w:bottom w:val="none" w:sz="0" w:space="0" w:color="auto"/>
        <w:right w:val="none" w:sz="0" w:space="0" w:color="auto"/>
      </w:divBdr>
      <w:divsChild>
        <w:div w:id="1900624758">
          <w:marLeft w:val="0"/>
          <w:marRight w:val="0"/>
          <w:marTop w:val="0"/>
          <w:marBottom w:val="0"/>
          <w:divBdr>
            <w:top w:val="none" w:sz="0" w:space="0" w:color="auto"/>
            <w:left w:val="none" w:sz="0" w:space="0" w:color="auto"/>
            <w:bottom w:val="none" w:sz="0" w:space="0" w:color="auto"/>
            <w:right w:val="none" w:sz="0" w:space="0" w:color="auto"/>
          </w:divBdr>
          <w:divsChild>
            <w:div w:id="1147281293">
              <w:marLeft w:val="0"/>
              <w:marRight w:val="0"/>
              <w:marTop w:val="0"/>
              <w:marBottom w:val="0"/>
              <w:divBdr>
                <w:top w:val="none" w:sz="0" w:space="0" w:color="auto"/>
                <w:left w:val="none" w:sz="0" w:space="0" w:color="auto"/>
                <w:bottom w:val="none" w:sz="0" w:space="0" w:color="auto"/>
                <w:right w:val="none" w:sz="0" w:space="0" w:color="auto"/>
              </w:divBdr>
              <w:divsChild>
                <w:div w:id="1701084551">
                  <w:marLeft w:val="0"/>
                  <w:marRight w:val="0"/>
                  <w:marTop w:val="0"/>
                  <w:marBottom w:val="0"/>
                  <w:divBdr>
                    <w:top w:val="none" w:sz="0" w:space="0" w:color="auto"/>
                    <w:left w:val="none" w:sz="0" w:space="0" w:color="auto"/>
                    <w:bottom w:val="none" w:sz="0" w:space="0" w:color="auto"/>
                    <w:right w:val="none" w:sz="0" w:space="0" w:color="auto"/>
                  </w:divBdr>
                  <w:divsChild>
                    <w:div w:id="8079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68233">
      <w:bodyDiv w:val="1"/>
      <w:marLeft w:val="0"/>
      <w:marRight w:val="0"/>
      <w:marTop w:val="0"/>
      <w:marBottom w:val="0"/>
      <w:divBdr>
        <w:top w:val="none" w:sz="0" w:space="0" w:color="auto"/>
        <w:left w:val="none" w:sz="0" w:space="0" w:color="auto"/>
        <w:bottom w:val="none" w:sz="0" w:space="0" w:color="auto"/>
        <w:right w:val="none" w:sz="0" w:space="0" w:color="auto"/>
      </w:divBdr>
      <w:divsChild>
        <w:div w:id="1094977415">
          <w:marLeft w:val="0"/>
          <w:marRight w:val="0"/>
          <w:marTop w:val="0"/>
          <w:marBottom w:val="0"/>
          <w:divBdr>
            <w:top w:val="none" w:sz="0" w:space="0" w:color="auto"/>
            <w:left w:val="none" w:sz="0" w:space="0" w:color="auto"/>
            <w:bottom w:val="none" w:sz="0" w:space="0" w:color="auto"/>
            <w:right w:val="none" w:sz="0" w:space="0" w:color="auto"/>
          </w:divBdr>
          <w:divsChild>
            <w:div w:id="1957370123">
              <w:marLeft w:val="0"/>
              <w:marRight w:val="0"/>
              <w:marTop w:val="0"/>
              <w:marBottom w:val="0"/>
              <w:divBdr>
                <w:top w:val="none" w:sz="0" w:space="0" w:color="auto"/>
                <w:left w:val="none" w:sz="0" w:space="0" w:color="auto"/>
                <w:bottom w:val="none" w:sz="0" w:space="0" w:color="auto"/>
                <w:right w:val="none" w:sz="0" w:space="0" w:color="auto"/>
              </w:divBdr>
              <w:divsChild>
                <w:div w:id="696006803">
                  <w:marLeft w:val="0"/>
                  <w:marRight w:val="0"/>
                  <w:marTop w:val="0"/>
                  <w:marBottom w:val="0"/>
                  <w:divBdr>
                    <w:top w:val="none" w:sz="0" w:space="0" w:color="auto"/>
                    <w:left w:val="none" w:sz="0" w:space="0" w:color="auto"/>
                    <w:bottom w:val="none" w:sz="0" w:space="0" w:color="auto"/>
                    <w:right w:val="none" w:sz="0" w:space="0" w:color="auto"/>
                  </w:divBdr>
                  <w:divsChild>
                    <w:div w:id="17533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4063">
      <w:bodyDiv w:val="1"/>
      <w:marLeft w:val="0"/>
      <w:marRight w:val="0"/>
      <w:marTop w:val="0"/>
      <w:marBottom w:val="0"/>
      <w:divBdr>
        <w:top w:val="none" w:sz="0" w:space="0" w:color="auto"/>
        <w:left w:val="none" w:sz="0" w:space="0" w:color="auto"/>
        <w:bottom w:val="none" w:sz="0" w:space="0" w:color="auto"/>
        <w:right w:val="none" w:sz="0" w:space="0" w:color="auto"/>
      </w:divBdr>
      <w:divsChild>
        <w:div w:id="1562865757">
          <w:marLeft w:val="0"/>
          <w:marRight w:val="0"/>
          <w:marTop w:val="0"/>
          <w:marBottom w:val="0"/>
          <w:divBdr>
            <w:top w:val="none" w:sz="0" w:space="0" w:color="auto"/>
            <w:left w:val="none" w:sz="0" w:space="0" w:color="auto"/>
            <w:bottom w:val="none" w:sz="0" w:space="0" w:color="auto"/>
            <w:right w:val="none" w:sz="0" w:space="0" w:color="auto"/>
          </w:divBdr>
          <w:divsChild>
            <w:div w:id="112679051">
              <w:marLeft w:val="0"/>
              <w:marRight w:val="0"/>
              <w:marTop w:val="0"/>
              <w:marBottom w:val="0"/>
              <w:divBdr>
                <w:top w:val="none" w:sz="0" w:space="0" w:color="auto"/>
                <w:left w:val="none" w:sz="0" w:space="0" w:color="auto"/>
                <w:bottom w:val="none" w:sz="0" w:space="0" w:color="auto"/>
                <w:right w:val="none" w:sz="0" w:space="0" w:color="auto"/>
              </w:divBdr>
              <w:divsChild>
                <w:div w:id="835269002">
                  <w:marLeft w:val="0"/>
                  <w:marRight w:val="0"/>
                  <w:marTop w:val="0"/>
                  <w:marBottom w:val="0"/>
                  <w:divBdr>
                    <w:top w:val="none" w:sz="0" w:space="0" w:color="auto"/>
                    <w:left w:val="none" w:sz="0" w:space="0" w:color="auto"/>
                    <w:bottom w:val="none" w:sz="0" w:space="0" w:color="auto"/>
                    <w:right w:val="none" w:sz="0" w:space="0" w:color="auto"/>
                  </w:divBdr>
                  <w:divsChild>
                    <w:div w:id="7342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5516">
      <w:bodyDiv w:val="1"/>
      <w:marLeft w:val="0"/>
      <w:marRight w:val="0"/>
      <w:marTop w:val="0"/>
      <w:marBottom w:val="0"/>
      <w:divBdr>
        <w:top w:val="none" w:sz="0" w:space="0" w:color="auto"/>
        <w:left w:val="none" w:sz="0" w:space="0" w:color="auto"/>
        <w:bottom w:val="none" w:sz="0" w:space="0" w:color="auto"/>
        <w:right w:val="none" w:sz="0" w:space="0" w:color="auto"/>
      </w:divBdr>
      <w:divsChild>
        <w:div w:id="636762108">
          <w:marLeft w:val="0"/>
          <w:marRight w:val="0"/>
          <w:marTop w:val="0"/>
          <w:marBottom w:val="0"/>
          <w:divBdr>
            <w:top w:val="none" w:sz="0" w:space="0" w:color="auto"/>
            <w:left w:val="none" w:sz="0" w:space="0" w:color="auto"/>
            <w:bottom w:val="none" w:sz="0" w:space="0" w:color="auto"/>
            <w:right w:val="none" w:sz="0" w:space="0" w:color="auto"/>
          </w:divBdr>
          <w:divsChild>
            <w:div w:id="1723362436">
              <w:marLeft w:val="0"/>
              <w:marRight w:val="0"/>
              <w:marTop w:val="0"/>
              <w:marBottom w:val="0"/>
              <w:divBdr>
                <w:top w:val="none" w:sz="0" w:space="0" w:color="auto"/>
                <w:left w:val="none" w:sz="0" w:space="0" w:color="auto"/>
                <w:bottom w:val="none" w:sz="0" w:space="0" w:color="auto"/>
                <w:right w:val="none" w:sz="0" w:space="0" w:color="auto"/>
              </w:divBdr>
              <w:divsChild>
                <w:div w:id="647250781">
                  <w:marLeft w:val="0"/>
                  <w:marRight w:val="0"/>
                  <w:marTop w:val="0"/>
                  <w:marBottom w:val="0"/>
                  <w:divBdr>
                    <w:top w:val="none" w:sz="0" w:space="0" w:color="auto"/>
                    <w:left w:val="none" w:sz="0" w:space="0" w:color="auto"/>
                    <w:bottom w:val="none" w:sz="0" w:space="0" w:color="auto"/>
                    <w:right w:val="none" w:sz="0" w:space="0" w:color="auto"/>
                  </w:divBdr>
                  <w:divsChild>
                    <w:div w:id="730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32658">
      <w:bodyDiv w:val="1"/>
      <w:marLeft w:val="0"/>
      <w:marRight w:val="0"/>
      <w:marTop w:val="0"/>
      <w:marBottom w:val="0"/>
      <w:divBdr>
        <w:top w:val="none" w:sz="0" w:space="0" w:color="auto"/>
        <w:left w:val="none" w:sz="0" w:space="0" w:color="auto"/>
        <w:bottom w:val="none" w:sz="0" w:space="0" w:color="auto"/>
        <w:right w:val="none" w:sz="0" w:space="0" w:color="auto"/>
      </w:divBdr>
      <w:divsChild>
        <w:div w:id="869538163">
          <w:marLeft w:val="0"/>
          <w:marRight w:val="0"/>
          <w:marTop w:val="0"/>
          <w:marBottom w:val="0"/>
          <w:divBdr>
            <w:top w:val="none" w:sz="0" w:space="0" w:color="auto"/>
            <w:left w:val="none" w:sz="0" w:space="0" w:color="auto"/>
            <w:bottom w:val="none" w:sz="0" w:space="0" w:color="auto"/>
            <w:right w:val="none" w:sz="0" w:space="0" w:color="auto"/>
          </w:divBdr>
          <w:divsChild>
            <w:div w:id="655576968">
              <w:marLeft w:val="0"/>
              <w:marRight w:val="0"/>
              <w:marTop w:val="0"/>
              <w:marBottom w:val="0"/>
              <w:divBdr>
                <w:top w:val="none" w:sz="0" w:space="0" w:color="auto"/>
                <w:left w:val="none" w:sz="0" w:space="0" w:color="auto"/>
                <w:bottom w:val="none" w:sz="0" w:space="0" w:color="auto"/>
                <w:right w:val="none" w:sz="0" w:space="0" w:color="auto"/>
              </w:divBdr>
              <w:divsChild>
                <w:div w:id="626858654">
                  <w:marLeft w:val="0"/>
                  <w:marRight w:val="0"/>
                  <w:marTop w:val="0"/>
                  <w:marBottom w:val="0"/>
                  <w:divBdr>
                    <w:top w:val="none" w:sz="0" w:space="0" w:color="auto"/>
                    <w:left w:val="none" w:sz="0" w:space="0" w:color="auto"/>
                    <w:bottom w:val="none" w:sz="0" w:space="0" w:color="auto"/>
                    <w:right w:val="none" w:sz="0" w:space="0" w:color="auto"/>
                  </w:divBdr>
                  <w:divsChild>
                    <w:div w:id="2007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6067">
      <w:bodyDiv w:val="1"/>
      <w:marLeft w:val="0"/>
      <w:marRight w:val="0"/>
      <w:marTop w:val="0"/>
      <w:marBottom w:val="0"/>
      <w:divBdr>
        <w:top w:val="none" w:sz="0" w:space="0" w:color="auto"/>
        <w:left w:val="none" w:sz="0" w:space="0" w:color="auto"/>
        <w:bottom w:val="none" w:sz="0" w:space="0" w:color="auto"/>
        <w:right w:val="none" w:sz="0" w:space="0" w:color="auto"/>
      </w:divBdr>
      <w:divsChild>
        <w:div w:id="1232541830">
          <w:marLeft w:val="0"/>
          <w:marRight w:val="0"/>
          <w:marTop w:val="0"/>
          <w:marBottom w:val="0"/>
          <w:divBdr>
            <w:top w:val="none" w:sz="0" w:space="0" w:color="auto"/>
            <w:left w:val="none" w:sz="0" w:space="0" w:color="auto"/>
            <w:bottom w:val="none" w:sz="0" w:space="0" w:color="auto"/>
            <w:right w:val="none" w:sz="0" w:space="0" w:color="auto"/>
          </w:divBdr>
          <w:divsChild>
            <w:div w:id="1627007818">
              <w:marLeft w:val="0"/>
              <w:marRight w:val="0"/>
              <w:marTop w:val="0"/>
              <w:marBottom w:val="0"/>
              <w:divBdr>
                <w:top w:val="none" w:sz="0" w:space="0" w:color="auto"/>
                <w:left w:val="none" w:sz="0" w:space="0" w:color="auto"/>
                <w:bottom w:val="none" w:sz="0" w:space="0" w:color="auto"/>
                <w:right w:val="none" w:sz="0" w:space="0" w:color="auto"/>
              </w:divBdr>
              <w:divsChild>
                <w:div w:id="299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9999">
      <w:bodyDiv w:val="1"/>
      <w:marLeft w:val="0"/>
      <w:marRight w:val="0"/>
      <w:marTop w:val="0"/>
      <w:marBottom w:val="0"/>
      <w:divBdr>
        <w:top w:val="none" w:sz="0" w:space="0" w:color="auto"/>
        <w:left w:val="none" w:sz="0" w:space="0" w:color="auto"/>
        <w:bottom w:val="none" w:sz="0" w:space="0" w:color="auto"/>
        <w:right w:val="none" w:sz="0" w:space="0" w:color="auto"/>
      </w:divBdr>
      <w:divsChild>
        <w:div w:id="1992515283">
          <w:marLeft w:val="0"/>
          <w:marRight w:val="0"/>
          <w:marTop w:val="0"/>
          <w:marBottom w:val="0"/>
          <w:divBdr>
            <w:top w:val="none" w:sz="0" w:space="0" w:color="auto"/>
            <w:left w:val="none" w:sz="0" w:space="0" w:color="auto"/>
            <w:bottom w:val="none" w:sz="0" w:space="0" w:color="auto"/>
            <w:right w:val="none" w:sz="0" w:space="0" w:color="auto"/>
          </w:divBdr>
          <w:divsChild>
            <w:div w:id="11956365">
              <w:marLeft w:val="0"/>
              <w:marRight w:val="0"/>
              <w:marTop w:val="0"/>
              <w:marBottom w:val="0"/>
              <w:divBdr>
                <w:top w:val="none" w:sz="0" w:space="0" w:color="auto"/>
                <w:left w:val="none" w:sz="0" w:space="0" w:color="auto"/>
                <w:bottom w:val="none" w:sz="0" w:space="0" w:color="auto"/>
                <w:right w:val="none" w:sz="0" w:space="0" w:color="auto"/>
              </w:divBdr>
              <w:divsChild>
                <w:div w:id="1395934426">
                  <w:marLeft w:val="0"/>
                  <w:marRight w:val="0"/>
                  <w:marTop w:val="0"/>
                  <w:marBottom w:val="0"/>
                  <w:divBdr>
                    <w:top w:val="none" w:sz="0" w:space="0" w:color="auto"/>
                    <w:left w:val="none" w:sz="0" w:space="0" w:color="auto"/>
                    <w:bottom w:val="none" w:sz="0" w:space="0" w:color="auto"/>
                    <w:right w:val="none" w:sz="0" w:space="0" w:color="auto"/>
                  </w:divBdr>
                  <w:divsChild>
                    <w:div w:id="7279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6049">
      <w:bodyDiv w:val="1"/>
      <w:marLeft w:val="0"/>
      <w:marRight w:val="0"/>
      <w:marTop w:val="0"/>
      <w:marBottom w:val="0"/>
      <w:divBdr>
        <w:top w:val="none" w:sz="0" w:space="0" w:color="auto"/>
        <w:left w:val="none" w:sz="0" w:space="0" w:color="auto"/>
        <w:bottom w:val="none" w:sz="0" w:space="0" w:color="auto"/>
        <w:right w:val="none" w:sz="0" w:space="0" w:color="auto"/>
      </w:divBdr>
      <w:divsChild>
        <w:div w:id="329868551">
          <w:marLeft w:val="0"/>
          <w:marRight w:val="0"/>
          <w:marTop w:val="0"/>
          <w:marBottom w:val="0"/>
          <w:divBdr>
            <w:top w:val="none" w:sz="0" w:space="0" w:color="auto"/>
            <w:left w:val="none" w:sz="0" w:space="0" w:color="auto"/>
            <w:bottom w:val="none" w:sz="0" w:space="0" w:color="auto"/>
            <w:right w:val="none" w:sz="0" w:space="0" w:color="auto"/>
          </w:divBdr>
          <w:divsChild>
            <w:div w:id="1406106713">
              <w:marLeft w:val="0"/>
              <w:marRight w:val="0"/>
              <w:marTop w:val="0"/>
              <w:marBottom w:val="0"/>
              <w:divBdr>
                <w:top w:val="none" w:sz="0" w:space="0" w:color="auto"/>
                <w:left w:val="none" w:sz="0" w:space="0" w:color="auto"/>
                <w:bottom w:val="none" w:sz="0" w:space="0" w:color="auto"/>
                <w:right w:val="none" w:sz="0" w:space="0" w:color="auto"/>
              </w:divBdr>
              <w:divsChild>
                <w:div w:id="817571358">
                  <w:marLeft w:val="0"/>
                  <w:marRight w:val="0"/>
                  <w:marTop w:val="0"/>
                  <w:marBottom w:val="0"/>
                  <w:divBdr>
                    <w:top w:val="none" w:sz="0" w:space="0" w:color="auto"/>
                    <w:left w:val="none" w:sz="0" w:space="0" w:color="auto"/>
                    <w:bottom w:val="none" w:sz="0" w:space="0" w:color="auto"/>
                    <w:right w:val="none" w:sz="0" w:space="0" w:color="auto"/>
                  </w:divBdr>
                  <w:divsChild>
                    <w:div w:id="3957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739216">
      <w:bodyDiv w:val="1"/>
      <w:marLeft w:val="0"/>
      <w:marRight w:val="0"/>
      <w:marTop w:val="0"/>
      <w:marBottom w:val="0"/>
      <w:divBdr>
        <w:top w:val="none" w:sz="0" w:space="0" w:color="auto"/>
        <w:left w:val="none" w:sz="0" w:space="0" w:color="auto"/>
        <w:bottom w:val="none" w:sz="0" w:space="0" w:color="auto"/>
        <w:right w:val="none" w:sz="0" w:space="0" w:color="auto"/>
      </w:divBdr>
    </w:div>
    <w:div w:id="1878928778">
      <w:bodyDiv w:val="1"/>
      <w:marLeft w:val="0"/>
      <w:marRight w:val="0"/>
      <w:marTop w:val="0"/>
      <w:marBottom w:val="0"/>
      <w:divBdr>
        <w:top w:val="none" w:sz="0" w:space="0" w:color="auto"/>
        <w:left w:val="none" w:sz="0" w:space="0" w:color="auto"/>
        <w:bottom w:val="none" w:sz="0" w:space="0" w:color="auto"/>
        <w:right w:val="none" w:sz="0" w:space="0" w:color="auto"/>
      </w:divBdr>
      <w:divsChild>
        <w:div w:id="1087849730">
          <w:marLeft w:val="0"/>
          <w:marRight w:val="0"/>
          <w:marTop w:val="0"/>
          <w:marBottom w:val="0"/>
          <w:divBdr>
            <w:top w:val="none" w:sz="0" w:space="0" w:color="auto"/>
            <w:left w:val="none" w:sz="0" w:space="0" w:color="auto"/>
            <w:bottom w:val="none" w:sz="0" w:space="0" w:color="auto"/>
            <w:right w:val="none" w:sz="0" w:space="0" w:color="auto"/>
          </w:divBdr>
          <w:divsChild>
            <w:div w:id="322590588">
              <w:marLeft w:val="0"/>
              <w:marRight w:val="0"/>
              <w:marTop w:val="0"/>
              <w:marBottom w:val="0"/>
              <w:divBdr>
                <w:top w:val="none" w:sz="0" w:space="0" w:color="auto"/>
                <w:left w:val="none" w:sz="0" w:space="0" w:color="auto"/>
                <w:bottom w:val="none" w:sz="0" w:space="0" w:color="auto"/>
                <w:right w:val="none" w:sz="0" w:space="0" w:color="auto"/>
              </w:divBdr>
              <w:divsChild>
                <w:div w:id="32507471">
                  <w:marLeft w:val="0"/>
                  <w:marRight w:val="0"/>
                  <w:marTop w:val="0"/>
                  <w:marBottom w:val="0"/>
                  <w:divBdr>
                    <w:top w:val="none" w:sz="0" w:space="0" w:color="auto"/>
                    <w:left w:val="none" w:sz="0" w:space="0" w:color="auto"/>
                    <w:bottom w:val="none" w:sz="0" w:space="0" w:color="auto"/>
                    <w:right w:val="none" w:sz="0" w:space="0" w:color="auto"/>
                  </w:divBdr>
                  <w:divsChild>
                    <w:div w:id="12539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548">
      <w:bodyDiv w:val="1"/>
      <w:marLeft w:val="0"/>
      <w:marRight w:val="0"/>
      <w:marTop w:val="0"/>
      <w:marBottom w:val="0"/>
      <w:divBdr>
        <w:top w:val="none" w:sz="0" w:space="0" w:color="auto"/>
        <w:left w:val="none" w:sz="0" w:space="0" w:color="auto"/>
        <w:bottom w:val="none" w:sz="0" w:space="0" w:color="auto"/>
        <w:right w:val="none" w:sz="0" w:space="0" w:color="auto"/>
      </w:divBdr>
      <w:divsChild>
        <w:div w:id="867566175">
          <w:marLeft w:val="0"/>
          <w:marRight w:val="0"/>
          <w:marTop w:val="0"/>
          <w:marBottom w:val="0"/>
          <w:divBdr>
            <w:top w:val="none" w:sz="0" w:space="0" w:color="auto"/>
            <w:left w:val="none" w:sz="0" w:space="0" w:color="auto"/>
            <w:bottom w:val="none" w:sz="0" w:space="0" w:color="auto"/>
            <w:right w:val="none" w:sz="0" w:space="0" w:color="auto"/>
          </w:divBdr>
          <w:divsChild>
            <w:div w:id="13114845">
              <w:marLeft w:val="0"/>
              <w:marRight w:val="0"/>
              <w:marTop w:val="0"/>
              <w:marBottom w:val="0"/>
              <w:divBdr>
                <w:top w:val="none" w:sz="0" w:space="0" w:color="auto"/>
                <w:left w:val="none" w:sz="0" w:space="0" w:color="auto"/>
                <w:bottom w:val="none" w:sz="0" w:space="0" w:color="auto"/>
                <w:right w:val="none" w:sz="0" w:space="0" w:color="auto"/>
              </w:divBdr>
              <w:divsChild>
                <w:div w:id="1474522987">
                  <w:marLeft w:val="0"/>
                  <w:marRight w:val="0"/>
                  <w:marTop w:val="0"/>
                  <w:marBottom w:val="0"/>
                  <w:divBdr>
                    <w:top w:val="none" w:sz="0" w:space="0" w:color="auto"/>
                    <w:left w:val="none" w:sz="0" w:space="0" w:color="auto"/>
                    <w:bottom w:val="none" w:sz="0" w:space="0" w:color="auto"/>
                    <w:right w:val="none" w:sz="0" w:space="0" w:color="auto"/>
                  </w:divBdr>
                  <w:divsChild>
                    <w:div w:id="16135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6153">
      <w:bodyDiv w:val="1"/>
      <w:marLeft w:val="0"/>
      <w:marRight w:val="0"/>
      <w:marTop w:val="0"/>
      <w:marBottom w:val="0"/>
      <w:divBdr>
        <w:top w:val="none" w:sz="0" w:space="0" w:color="auto"/>
        <w:left w:val="none" w:sz="0" w:space="0" w:color="auto"/>
        <w:bottom w:val="none" w:sz="0" w:space="0" w:color="auto"/>
        <w:right w:val="none" w:sz="0" w:space="0" w:color="auto"/>
      </w:divBdr>
      <w:divsChild>
        <w:div w:id="583952535">
          <w:marLeft w:val="0"/>
          <w:marRight w:val="0"/>
          <w:marTop w:val="0"/>
          <w:marBottom w:val="0"/>
          <w:divBdr>
            <w:top w:val="none" w:sz="0" w:space="0" w:color="auto"/>
            <w:left w:val="none" w:sz="0" w:space="0" w:color="auto"/>
            <w:bottom w:val="none" w:sz="0" w:space="0" w:color="auto"/>
            <w:right w:val="none" w:sz="0" w:space="0" w:color="auto"/>
          </w:divBdr>
          <w:divsChild>
            <w:div w:id="1242760770">
              <w:marLeft w:val="0"/>
              <w:marRight w:val="0"/>
              <w:marTop w:val="0"/>
              <w:marBottom w:val="0"/>
              <w:divBdr>
                <w:top w:val="none" w:sz="0" w:space="0" w:color="auto"/>
                <w:left w:val="none" w:sz="0" w:space="0" w:color="auto"/>
                <w:bottom w:val="none" w:sz="0" w:space="0" w:color="auto"/>
                <w:right w:val="none" w:sz="0" w:space="0" w:color="auto"/>
              </w:divBdr>
              <w:divsChild>
                <w:div w:id="1996295194">
                  <w:marLeft w:val="0"/>
                  <w:marRight w:val="0"/>
                  <w:marTop w:val="0"/>
                  <w:marBottom w:val="0"/>
                  <w:divBdr>
                    <w:top w:val="none" w:sz="0" w:space="0" w:color="auto"/>
                    <w:left w:val="none" w:sz="0" w:space="0" w:color="auto"/>
                    <w:bottom w:val="none" w:sz="0" w:space="0" w:color="auto"/>
                    <w:right w:val="none" w:sz="0" w:space="0" w:color="auto"/>
                  </w:divBdr>
                  <w:divsChild>
                    <w:div w:id="14478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60CD-1A97-B546-877E-9B36DE1B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Barros</dc:creator>
  <cp:keywords/>
  <dc:description/>
  <cp:lastModifiedBy>Irina Barros</cp:lastModifiedBy>
  <cp:revision>59</cp:revision>
  <dcterms:created xsi:type="dcterms:W3CDTF">2019-10-17T22:48:00Z</dcterms:created>
  <dcterms:modified xsi:type="dcterms:W3CDTF">2019-10-19T03:14:00Z</dcterms:modified>
</cp:coreProperties>
</file>